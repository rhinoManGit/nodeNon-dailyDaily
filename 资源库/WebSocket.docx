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B71" w:rsidRPr="00CF1B71" w:rsidRDefault="00CF1B71" w:rsidP="00CF1B71">
      <w:pPr>
        <w:widowControl/>
        <w:shd w:val="clear" w:color="auto" w:fill="FFFFFF"/>
        <w:spacing w:line="254" w:lineRule="atLeast"/>
        <w:jc w:val="left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hyperlink r:id="rId7" w:history="1">
        <w:r w:rsidRPr="00CF1B71">
          <w:rPr>
            <w:rFonts w:ascii="Helvetica" w:eastAsia="宋体" w:hAnsi="Helvetica" w:cs="Helvetica"/>
            <w:color w:val="333333"/>
            <w:kern w:val="0"/>
            <w:sz w:val="24"/>
            <w:szCs w:val="24"/>
            <w:u w:val="single"/>
          </w:rPr>
          <w:t>推酷</w:t>
        </w:r>
      </w:hyperlink>
    </w:p>
    <w:p w:rsidR="00CF1B71" w:rsidRPr="00CF1B71" w:rsidRDefault="00CF1B71" w:rsidP="00CF1B7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 w:right="121"/>
        <w:jc w:val="left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hyperlink r:id="rId8" w:history="1">
        <w:r w:rsidRPr="00CF1B71">
          <w:rPr>
            <w:rFonts w:ascii="Helvetica" w:eastAsia="宋体" w:hAnsi="Helvetica" w:cs="Helvetica"/>
            <w:b/>
            <w:bCs/>
            <w:color w:val="16A085"/>
            <w:kern w:val="0"/>
            <w:sz w:val="19"/>
            <w:u w:val="single"/>
          </w:rPr>
          <w:t>文章</w:t>
        </w:r>
      </w:hyperlink>
    </w:p>
    <w:p w:rsidR="00CF1B71" w:rsidRPr="00CF1B71" w:rsidRDefault="00CF1B71" w:rsidP="00CF1B7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 w:right="121"/>
        <w:jc w:val="left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hyperlink r:id="rId9" w:history="1">
        <w:r w:rsidRPr="00CF1B71">
          <w:rPr>
            <w:rFonts w:ascii="Helvetica" w:eastAsia="宋体" w:hAnsi="Helvetica" w:cs="Helvetica"/>
            <w:b/>
            <w:bCs/>
            <w:color w:val="333333"/>
            <w:kern w:val="0"/>
            <w:sz w:val="19"/>
            <w:u w:val="single"/>
          </w:rPr>
          <w:t>站点</w:t>
        </w:r>
      </w:hyperlink>
    </w:p>
    <w:p w:rsidR="00CF1B71" w:rsidRPr="00CF1B71" w:rsidRDefault="00CF1B71" w:rsidP="00CF1B7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 w:right="121"/>
        <w:jc w:val="left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hyperlink r:id="rId10" w:history="1">
        <w:r w:rsidRPr="00CF1B71">
          <w:rPr>
            <w:rFonts w:ascii="Helvetica" w:eastAsia="宋体" w:hAnsi="Helvetica" w:cs="Helvetica"/>
            <w:b/>
            <w:bCs/>
            <w:color w:val="333333"/>
            <w:kern w:val="0"/>
            <w:sz w:val="19"/>
            <w:u w:val="single"/>
          </w:rPr>
          <w:t>主题</w:t>
        </w:r>
      </w:hyperlink>
    </w:p>
    <w:p w:rsidR="00CF1B71" w:rsidRPr="00CF1B71" w:rsidRDefault="00CF1B71" w:rsidP="00CF1B7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 w:right="121"/>
        <w:jc w:val="left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hyperlink r:id="rId11" w:history="1">
        <w:r w:rsidRPr="00CF1B71">
          <w:rPr>
            <w:rFonts w:ascii="Helvetica" w:eastAsia="宋体" w:hAnsi="Helvetica" w:cs="Helvetica"/>
            <w:b/>
            <w:bCs/>
            <w:color w:val="333333"/>
            <w:kern w:val="0"/>
            <w:sz w:val="19"/>
            <w:u w:val="single"/>
          </w:rPr>
          <w:t>活动</w:t>
        </w:r>
      </w:hyperlink>
    </w:p>
    <w:p w:rsidR="00CF1B71" w:rsidRPr="00CF1B71" w:rsidRDefault="00CF1B71" w:rsidP="00CF1B7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 w:right="121"/>
        <w:jc w:val="left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hyperlink r:id="rId12" w:history="1">
        <w:r w:rsidRPr="00CF1B71">
          <w:rPr>
            <w:rFonts w:ascii="Helvetica" w:eastAsia="宋体" w:hAnsi="Helvetica" w:cs="Helvetica"/>
            <w:b/>
            <w:bCs/>
            <w:color w:val="333333"/>
            <w:kern w:val="0"/>
            <w:sz w:val="19"/>
            <w:u w:val="single"/>
          </w:rPr>
          <w:t>客户端</w:t>
        </w:r>
        <w:r w:rsidRPr="00CF1B71">
          <w:rPr>
            <w:rFonts w:ascii="Helvetica" w:eastAsia="宋体" w:hAnsi="Helvetica" w:cs="Helvetica"/>
            <w:b/>
            <w:bCs/>
            <w:color w:val="333333"/>
            <w:kern w:val="0"/>
            <w:sz w:val="19"/>
          </w:rPr>
          <w:t> </w:t>
        </w:r>
        <w:r w:rsidRPr="00CF1B71">
          <w:rPr>
            <w:rFonts w:ascii="Helvetica" w:eastAsia="宋体" w:hAnsi="Helvetica" w:cs="Helvetica"/>
            <w:b/>
            <w:bCs/>
            <w:color w:val="16A085"/>
            <w:kern w:val="0"/>
            <w:sz w:val="15"/>
            <w:u w:val="single"/>
            <w:vertAlign w:val="superscript"/>
          </w:rPr>
          <w:t>荐</w:t>
        </w:r>
      </w:hyperlink>
    </w:p>
    <w:p w:rsidR="00CF1B71" w:rsidRPr="00CF1B71" w:rsidRDefault="00CF1B71" w:rsidP="00CF1B71">
      <w:pPr>
        <w:widowControl/>
        <w:numPr>
          <w:ilvl w:val="0"/>
          <w:numId w:val="1"/>
        </w:numPr>
        <w:shd w:val="clear" w:color="auto" w:fill="FFFFFF"/>
        <w:spacing w:beforeAutospacing="1" w:after="100" w:afterAutospacing="1" w:line="360" w:lineRule="atLeast"/>
        <w:ind w:left="0" w:right="121"/>
        <w:jc w:val="left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hyperlink r:id="rId13" w:history="1">
        <w:r w:rsidRPr="00CF1B71">
          <w:rPr>
            <w:rFonts w:ascii="Helvetica" w:eastAsia="宋体" w:hAnsi="Helvetica" w:cs="Helvetica"/>
            <w:b/>
            <w:bCs/>
            <w:color w:val="333333"/>
            <w:kern w:val="0"/>
            <w:sz w:val="19"/>
            <w:u w:val="single"/>
          </w:rPr>
          <w:t>周刊</w:t>
        </w:r>
        <w:r w:rsidRPr="00CF1B71">
          <w:rPr>
            <w:rFonts w:ascii="Helvetica" w:eastAsia="宋体" w:hAnsi="Helvetica" w:cs="Helvetica"/>
            <w:b/>
            <w:bCs/>
            <w:color w:val="333333"/>
            <w:kern w:val="0"/>
            <w:sz w:val="19"/>
          </w:rPr>
          <w:t> </w:t>
        </w:r>
      </w:hyperlink>
    </w:p>
    <w:p w:rsidR="00CF1B71" w:rsidRPr="00CF1B71" w:rsidRDefault="00CF1B71" w:rsidP="00CF1B71">
      <w:pPr>
        <w:widowControl/>
        <w:numPr>
          <w:ilvl w:val="0"/>
          <w:numId w:val="1"/>
        </w:numPr>
        <w:shd w:val="clear" w:color="auto" w:fill="FFFFFF"/>
        <w:spacing w:beforeAutospacing="1" w:after="100" w:afterAutospacing="1" w:line="360" w:lineRule="atLeast"/>
        <w:ind w:left="0" w:right="121"/>
        <w:jc w:val="left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hyperlink r:id="rId14" w:history="1">
        <w:r w:rsidRPr="00CF1B71">
          <w:rPr>
            <w:rFonts w:ascii="Helvetica" w:eastAsia="宋体" w:hAnsi="Helvetica" w:cs="Helvetica"/>
            <w:b/>
            <w:bCs/>
            <w:color w:val="333333"/>
            <w:kern w:val="0"/>
            <w:sz w:val="19"/>
            <w:u w:val="single"/>
          </w:rPr>
          <w:t>更多</w:t>
        </w:r>
        <w:r w:rsidRPr="00CF1B71">
          <w:rPr>
            <w:rFonts w:ascii="Helvetica" w:eastAsia="宋体" w:hAnsi="Helvetica" w:cs="Helvetica"/>
            <w:b/>
            <w:bCs/>
            <w:color w:val="333333"/>
            <w:kern w:val="0"/>
            <w:sz w:val="19"/>
          </w:rPr>
          <w:t> </w:t>
        </w:r>
      </w:hyperlink>
    </w:p>
    <w:p w:rsidR="00CF1B71" w:rsidRPr="00CF1B71" w:rsidRDefault="00CF1B71" w:rsidP="00CF1B71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CF1B71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CF1B71" w:rsidRPr="00CF1B71" w:rsidRDefault="00CF1B71" w:rsidP="00CF1B71">
      <w:pPr>
        <w:widowControl/>
        <w:shd w:val="clear" w:color="auto" w:fill="FFFFFF"/>
        <w:spacing w:before="121" w:line="254" w:lineRule="atLeast"/>
        <w:jc w:val="left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r w:rsidRPr="00CF1B71">
        <w:rPr>
          <w:rFonts w:ascii="Helvetica" w:eastAsia="宋体" w:hAnsi="Helvetica" w:cs="Helvetica"/>
          <w:color w:val="333333"/>
          <w:kern w:val="0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in;height:18.15pt" o:ole="">
            <v:imagedata r:id="rId15" o:title=""/>
          </v:shape>
          <w:control r:id="rId16" w:name="DefaultOcxName" w:shapeid="_x0000_i1043"/>
        </w:object>
      </w:r>
    </w:p>
    <w:p w:rsidR="00CF1B71" w:rsidRPr="00CF1B71" w:rsidRDefault="00CF1B71" w:rsidP="00CF1B71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CF1B71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CF1B71" w:rsidRPr="00CF1B71" w:rsidRDefault="00CF1B71" w:rsidP="00CF1B7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hyperlink r:id="rId17" w:history="1">
        <w:r w:rsidRPr="00CF1B71">
          <w:rPr>
            <w:rFonts w:ascii="Helvetica" w:eastAsia="宋体" w:hAnsi="Helvetica" w:cs="Helvetica"/>
            <w:b/>
            <w:bCs/>
            <w:color w:val="333333"/>
            <w:kern w:val="0"/>
            <w:sz w:val="19"/>
            <w:u w:val="single"/>
          </w:rPr>
          <w:t>登录</w:t>
        </w:r>
      </w:hyperlink>
    </w:p>
    <w:p w:rsidR="00CF1B71" w:rsidRPr="00CF1B71" w:rsidRDefault="00CF1B71" w:rsidP="00CF1B71">
      <w:pPr>
        <w:widowControl/>
        <w:shd w:val="clear" w:color="auto" w:fill="FFFFFF"/>
        <w:spacing w:after="61" w:line="360" w:lineRule="atLeast"/>
        <w:jc w:val="left"/>
        <w:outlineLvl w:val="0"/>
        <w:rPr>
          <w:rFonts w:ascii="inherit" w:eastAsia="宋体" w:hAnsi="inherit" w:cs="Helvetica"/>
          <w:color w:val="333333"/>
          <w:kern w:val="36"/>
          <w:sz w:val="29"/>
          <w:szCs w:val="29"/>
        </w:rPr>
      </w:pPr>
      <w:r w:rsidRPr="00CF1B71">
        <w:rPr>
          <w:rFonts w:ascii="inherit" w:eastAsia="宋体" w:hAnsi="inherit" w:cs="Helvetica"/>
          <w:color w:val="333333"/>
          <w:kern w:val="36"/>
          <w:sz w:val="29"/>
          <w:szCs w:val="29"/>
        </w:rPr>
        <w:t>Websocket</w:t>
      </w:r>
      <w:r w:rsidRPr="00CF1B71">
        <w:rPr>
          <w:rFonts w:ascii="inherit" w:eastAsia="宋体" w:hAnsi="inherit" w:cs="Helvetica"/>
          <w:color w:val="333333"/>
          <w:kern w:val="36"/>
          <w:sz w:val="29"/>
          <w:szCs w:val="29"/>
        </w:rPr>
        <w:t>协议之握手连接</w:t>
      </w:r>
    </w:p>
    <w:p w:rsidR="00CF1B71" w:rsidRPr="00CF1B71" w:rsidRDefault="00CF1B71" w:rsidP="00CF1B71">
      <w:pPr>
        <w:widowControl/>
        <w:shd w:val="clear" w:color="auto" w:fill="FFFFFF"/>
        <w:spacing w:line="254" w:lineRule="atLeast"/>
        <w:jc w:val="left"/>
        <w:rPr>
          <w:rFonts w:ascii="Helvetica" w:eastAsia="宋体" w:hAnsi="Helvetica" w:cs="Helvetica"/>
          <w:color w:val="999999"/>
          <w:kern w:val="0"/>
          <w:sz w:val="17"/>
          <w:szCs w:val="17"/>
        </w:rPr>
      </w:pPr>
      <w:r w:rsidRPr="00CF1B71">
        <w:rPr>
          <w:rFonts w:ascii="Helvetica" w:eastAsia="宋体" w:hAnsi="Helvetica" w:cs="Helvetica"/>
          <w:color w:val="999999"/>
          <w:kern w:val="0"/>
          <w:sz w:val="17"/>
        </w:rPr>
        <w:t>时间</w:t>
      </w:r>
      <w:r w:rsidRPr="00CF1B71">
        <w:rPr>
          <w:rFonts w:ascii="Helvetica" w:eastAsia="宋体" w:hAnsi="Helvetica" w:cs="Helvetica"/>
          <w:color w:val="999999"/>
          <w:kern w:val="0"/>
          <w:sz w:val="17"/>
        </w:rPr>
        <w:t> 2014-02-28 21:04:20  </w:t>
      </w:r>
      <w:hyperlink r:id="rId18" w:tgtFrame="_blank" w:history="1">
        <w:r w:rsidRPr="00CF1B71">
          <w:rPr>
            <w:rFonts w:ascii="Helvetica" w:eastAsia="宋体" w:hAnsi="Helvetica" w:cs="Helvetica"/>
            <w:color w:val="333333"/>
            <w:kern w:val="0"/>
            <w:sz w:val="17"/>
            <w:u w:val="single"/>
          </w:rPr>
          <w:t xml:space="preserve">Oshyn —— 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u w:val="single"/>
          </w:rPr>
          <w:t>乐而学，学而乐</w:t>
        </w:r>
      </w:hyperlink>
      <w:r w:rsidRPr="00CF1B71">
        <w:rPr>
          <w:rFonts w:ascii="Helvetica" w:eastAsia="宋体" w:hAnsi="Helvetica" w:cs="Helvetica"/>
          <w:color w:val="999999"/>
          <w:kern w:val="0"/>
          <w:sz w:val="17"/>
        </w:rPr>
        <w:t>原文</w:t>
      </w:r>
      <w:r w:rsidRPr="00CF1B71">
        <w:rPr>
          <w:rFonts w:ascii="Helvetica" w:eastAsia="宋体" w:hAnsi="Helvetica" w:cs="Helvetica"/>
          <w:color w:val="999999"/>
          <w:kern w:val="0"/>
          <w:sz w:val="17"/>
        </w:rPr>
        <w:t>  </w:t>
      </w:r>
      <w:hyperlink r:id="rId19" w:history="1">
        <w:r w:rsidRPr="00CF1B71">
          <w:rPr>
            <w:rFonts w:ascii="Helvetica" w:eastAsia="宋体" w:hAnsi="Helvetica" w:cs="Helvetica"/>
            <w:color w:val="333333"/>
            <w:kern w:val="0"/>
            <w:sz w:val="17"/>
            <w:u w:val="single"/>
          </w:rPr>
          <w:t>http://blog.csdn.net/u010487568/article/details/20133773</w:t>
        </w:r>
      </w:hyperlink>
    </w:p>
    <w:p w:rsidR="00CF1B71" w:rsidRPr="00CF1B71" w:rsidRDefault="00CF1B71" w:rsidP="00CF1B71">
      <w:pPr>
        <w:widowControl/>
        <w:shd w:val="clear" w:color="auto" w:fill="FFFFFF"/>
        <w:spacing w:after="180" w:line="43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Websocket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协议是为了解决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web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即时应用中服务器与客户端浏览器全双工通信的问题而设计的，是完全意义上的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Web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应用端的双向通信技术，可以取代之前使用半双工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HTTP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协议而模拟全双工通信，同时克服了带宽和访问速度等的诸多问题。协议定义为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ws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wss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协议，分别为普通请求和基于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SSL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的安全传输，占用端口与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http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协议系统，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ws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为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80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端口，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wss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为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443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端口，这样可以支持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HTTP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代理。</w:t>
      </w:r>
    </w:p>
    <w:p w:rsidR="00CF1B71" w:rsidRPr="00CF1B71" w:rsidRDefault="00CF1B71" w:rsidP="00CF1B71">
      <w:pPr>
        <w:widowControl/>
        <w:shd w:val="clear" w:color="auto" w:fill="FFFFFF"/>
        <w:spacing w:after="180" w:line="43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协议包含两个部分，第一个是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“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握手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”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，第二个是数据传输。</w:t>
      </w:r>
    </w:p>
    <w:p w:rsidR="00CF1B71" w:rsidRPr="00CF1B71" w:rsidRDefault="00CF1B71" w:rsidP="00CF1B71">
      <w:pPr>
        <w:widowControl/>
        <w:shd w:val="clear" w:color="auto" w:fill="FFFFFF"/>
        <w:spacing w:after="120" w:line="266" w:lineRule="atLeast"/>
        <w:ind w:firstLine="240"/>
        <w:jc w:val="left"/>
        <w:outlineLvl w:val="1"/>
        <w:rPr>
          <w:rFonts w:ascii="inherit" w:eastAsia="宋体" w:hAnsi="inherit" w:cs="Helvetica"/>
          <w:color w:val="333333"/>
          <w:kern w:val="0"/>
          <w:sz w:val="24"/>
          <w:szCs w:val="24"/>
        </w:rPr>
      </w:pPr>
      <w:r w:rsidRPr="00CF1B71">
        <w:rPr>
          <w:rFonts w:ascii="inherit" w:eastAsia="宋体" w:hAnsi="inherit" w:cs="Helvetica"/>
          <w:color w:val="333333"/>
          <w:kern w:val="0"/>
          <w:sz w:val="24"/>
          <w:szCs w:val="24"/>
        </w:rPr>
        <w:t>一、</w:t>
      </w:r>
      <w:r w:rsidRPr="00CF1B71">
        <w:rPr>
          <w:rFonts w:ascii="inherit" w:eastAsia="宋体" w:hAnsi="inherit" w:cs="Helvetica"/>
          <w:color w:val="333333"/>
          <w:kern w:val="0"/>
          <w:sz w:val="24"/>
          <w:szCs w:val="24"/>
        </w:rPr>
        <w:t>Websocket URI</w:t>
      </w:r>
    </w:p>
    <w:p w:rsidR="00CF1B71" w:rsidRPr="00CF1B71" w:rsidRDefault="00CF1B71" w:rsidP="00CF1B71">
      <w:pPr>
        <w:widowControl/>
        <w:shd w:val="clear" w:color="auto" w:fill="FFFFFF"/>
        <w:spacing w:after="180" w:line="43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定义的两个协议框架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ws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wss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与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http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类似，而且各自部分的要求也是在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HTTP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协议中使用的一样，各自的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URI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如下：</w:t>
      </w:r>
    </w:p>
    <w:p w:rsidR="00CF1B71" w:rsidRPr="00CF1B71" w:rsidRDefault="00CF1B71" w:rsidP="00CF1B71">
      <w:pPr>
        <w:widowControl/>
        <w:shd w:val="clear" w:color="auto" w:fill="FFFFFF"/>
        <w:spacing w:after="180" w:line="43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ws-URI = "ws:" "//" host [ ":" port ] path [ "?" query ]</w:t>
      </w:r>
      <w:r w:rsidRPr="00CF1B71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  <w:t>        wss-URI = "wss:" "//" host [ ":" port ] path [ "?" query ]</w:t>
      </w:r>
      <w:r w:rsidRPr="00CF1B71">
        <w:rPr>
          <w:rFonts w:ascii="Helvetica" w:eastAsia="宋体" w:hAnsi="Helvetica" w:cs="Helvetica"/>
          <w:color w:val="333333"/>
          <w:kern w:val="0"/>
          <w:sz w:val="19"/>
        </w:rPr>
        <w:t> </w:t>
      </w:r>
    </w:p>
    <w:p w:rsidR="00CF1B71" w:rsidRPr="00CF1B71" w:rsidRDefault="00CF1B71" w:rsidP="00CF1B71">
      <w:pPr>
        <w:widowControl/>
        <w:shd w:val="clear" w:color="auto" w:fill="FFFFFF"/>
        <w:spacing w:after="180" w:line="43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其中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port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是可选项，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query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前接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“?”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</w:p>
    <w:p w:rsidR="00CF1B71" w:rsidRPr="00CF1B71" w:rsidRDefault="00CF1B71" w:rsidP="00CF1B71">
      <w:pPr>
        <w:widowControl/>
        <w:shd w:val="clear" w:color="auto" w:fill="FFFFFF"/>
        <w:spacing w:after="120" w:line="266" w:lineRule="atLeast"/>
        <w:ind w:firstLine="240"/>
        <w:jc w:val="left"/>
        <w:outlineLvl w:val="1"/>
        <w:rPr>
          <w:rFonts w:ascii="inherit" w:eastAsia="宋体" w:hAnsi="inherit" w:cs="Helvetica"/>
          <w:color w:val="333333"/>
          <w:kern w:val="0"/>
          <w:sz w:val="24"/>
          <w:szCs w:val="24"/>
        </w:rPr>
      </w:pPr>
      <w:r w:rsidRPr="00CF1B71">
        <w:rPr>
          <w:rFonts w:ascii="inherit" w:eastAsia="宋体" w:hAnsi="inherit" w:cs="Helvetica"/>
          <w:color w:val="333333"/>
          <w:kern w:val="0"/>
          <w:sz w:val="24"/>
          <w:szCs w:val="24"/>
        </w:rPr>
        <w:t>二、握手（</w:t>
      </w:r>
      <w:r w:rsidRPr="00CF1B71">
        <w:rPr>
          <w:rFonts w:ascii="inherit" w:eastAsia="宋体" w:hAnsi="inherit" w:cs="Helvetica"/>
          <w:color w:val="333333"/>
          <w:kern w:val="0"/>
          <w:sz w:val="24"/>
          <w:szCs w:val="24"/>
        </w:rPr>
        <w:t>Opening &amp; Closing Handshake</w:t>
      </w:r>
      <w:r w:rsidRPr="00CF1B71">
        <w:rPr>
          <w:rFonts w:ascii="inherit" w:eastAsia="宋体" w:hAnsi="inherit" w:cs="Helvetica"/>
          <w:color w:val="333333"/>
          <w:kern w:val="0"/>
          <w:sz w:val="24"/>
          <w:szCs w:val="24"/>
        </w:rPr>
        <w:t>）打开连接</w:t>
      </w:r>
    </w:p>
    <w:p w:rsidR="00CF1B71" w:rsidRPr="00CF1B71" w:rsidRDefault="00CF1B71" w:rsidP="00CF1B71">
      <w:pPr>
        <w:widowControl/>
        <w:shd w:val="clear" w:color="auto" w:fill="FFFFFF"/>
        <w:spacing w:after="180" w:line="43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lastRenderedPageBreak/>
        <w:t>当建立一个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Websocket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连接时，为了保持基于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HTTP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协议的服务器软件和中间件进行兼容工作，客户端打开一个连接时使用与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HTTP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连接的同一个端口到服务器进行连接，这样被设计为一个升级的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HTTP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请求。</w:t>
      </w:r>
    </w:p>
    <w:p w:rsidR="00CF1B71" w:rsidRPr="00CF1B71" w:rsidRDefault="00CF1B71" w:rsidP="00CF1B71">
      <w:pPr>
        <w:widowControl/>
        <w:shd w:val="clear" w:color="auto" w:fill="FFFFFF"/>
        <w:spacing w:after="120" w:line="266" w:lineRule="atLeast"/>
        <w:ind w:firstLine="240"/>
        <w:jc w:val="left"/>
        <w:outlineLvl w:val="1"/>
        <w:rPr>
          <w:rFonts w:ascii="inherit" w:eastAsia="宋体" w:hAnsi="inherit" w:cs="Helvetica"/>
          <w:color w:val="333333"/>
          <w:kern w:val="0"/>
          <w:sz w:val="24"/>
          <w:szCs w:val="24"/>
        </w:rPr>
      </w:pPr>
      <w:r w:rsidRPr="00CF1B71">
        <w:rPr>
          <w:rFonts w:ascii="inherit" w:eastAsia="宋体" w:hAnsi="inherit" w:cs="Helvetica"/>
          <w:color w:val="333333"/>
          <w:kern w:val="0"/>
          <w:sz w:val="24"/>
          <w:szCs w:val="24"/>
        </w:rPr>
        <w:t>1</w:t>
      </w:r>
      <w:r w:rsidRPr="00CF1B71">
        <w:rPr>
          <w:rFonts w:ascii="inherit" w:eastAsia="宋体" w:hAnsi="inherit" w:cs="Helvetica"/>
          <w:color w:val="333333"/>
          <w:kern w:val="0"/>
          <w:sz w:val="24"/>
          <w:szCs w:val="24"/>
        </w:rPr>
        <w:t>、发送握手请求</w:t>
      </w:r>
    </w:p>
    <w:p w:rsidR="00CF1B71" w:rsidRPr="00CF1B71" w:rsidRDefault="00CF1B71" w:rsidP="00CF1B71">
      <w:pPr>
        <w:widowControl/>
        <w:shd w:val="clear" w:color="auto" w:fill="FFFFFF"/>
        <w:spacing w:after="180" w:line="43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此时的连接状态是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CONNECTING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，客户端需要提供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host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、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port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、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resource-name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和一个是否是安全连接的标记，也就是一个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WebSocket URI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</w:p>
    <w:p w:rsidR="00CF1B71" w:rsidRPr="00CF1B71" w:rsidRDefault="00CF1B71" w:rsidP="00CF1B71">
      <w:pPr>
        <w:widowControl/>
        <w:shd w:val="clear" w:color="auto" w:fill="FFFFFF"/>
        <w:spacing w:after="180" w:line="43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客户端发送的一个到服务器端握手请求如下：</w:t>
      </w:r>
    </w:p>
    <w:p w:rsidR="00CF1B71" w:rsidRPr="00CF1B71" w:rsidRDefault="00CF1B71" w:rsidP="00CF1B7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CF1B71">
        <w:rPr>
          <w:rFonts w:ascii="Consolas" w:eastAsia="宋体" w:hAnsi="Consolas" w:cs="Consolas"/>
          <w:b/>
          <w:bCs/>
          <w:color w:val="333333"/>
          <w:kern w:val="0"/>
          <w:sz w:val="16"/>
        </w:rPr>
        <w:t xml:space="preserve">GET </w:t>
      </w:r>
      <w:r w:rsidRPr="00CF1B71">
        <w:rPr>
          <w:rFonts w:ascii="Consolas" w:eastAsia="宋体" w:hAnsi="Consolas" w:cs="Consolas"/>
          <w:b/>
          <w:bCs/>
          <w:color w:val="DD1144"/>
          <w:kern w:val="0"/>
          <w:sz w:val="16"/>
        </w:rPr>
        <w:t>/chat</w:t>
      </w:r>
      <w:r w:rsidRPr="00CF1B71">
        <w:rPr>
          <w:rFonts w:ascii="Consolas" w:eastAsia="宋体" w:hAnsi="Consolas" w:cs="Consolas"/>
          <w:b/>
          <w:bCs/>
          <w:color w:val="333333"/>
          <w:kern w:val="0"/>
          <w:sz w:val="16"/>
        </w:rPr>
        <w:t xml:space="preserve"> HTTP/1.1</w:t>
      </w:r>
    </w:p>
    <w:p w:rsidR="00CF1B71" w:rsidRPr="00CF1B71" w:rsidRDefault="00CF1B71" w:rsidP="00CF1B7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CF1B71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        </w:t>
      </w:r>
      <w:r w:rsidRPr="00CF1B71">
        <w:rPr>
          <w:rFonts w:ascii="Consolas" w:eastAsia="宋体" w:hAnsi="Consolas" w:cs="Consolas"/>
          <w:color w:val="008080"/>
          <w:kern w:val="0"/>
          <w:sz w:val="16"/>
        </w:rPr>
        <w:t>Host</w:t>
      </w:r>
      <w:r w:rsidRPr="00CF1B71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: </w:t>
      </w:r>
      <w:r w:rsidRPr="00CF1B71">
        <w:rPr>
          <w:rFonts w:ascii="Consolas" w:eastAsia="宋体" w:hAnsi="Consolas" w:cs="Consolas"/>
          <w:color w:val="DD1144"/>
          <w:kern w:val="0"/>
          <w:sz w:val="16"/>
        </w:rPr>
        <w:t>server.example.com</w:t>
      </w:r>
    </w:p>
    <w:p w:rsidR="00CF1B71" w:rsidRPr="00CF1B71" w:rsidRDefault="00CF1B71" w:rsidP="00CF1B7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CF1B71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        </w:t>
      </w:r>
      <w:r w:rsidRPr="00CF1B71">
        <w:rPr>
          <w:rFonts w:ascii="Consolas" w:eastAsia="宋体" w:hAnsi="Consolas" w:cs="Consolas"/>
          <w:color w:val="008080"/>
          <w:kern w:val="0"/>
          <w:sz w:val="16"/>
        </w:rPr>
        <w:t>Upgrade</w:t>
      </w:r>
      <w:r w:rsidRPr="00CF1B71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: </w:t>
      </w:r>
      <w:r w:rsidRPr="00CF1B71">
        <w:rPr>
          <w:rFonts w:ascii="Consolas" w:eastAsia="宋体" w:hAnsi="Consolas" w:cs="Consolas"/>
          <w:color w:val="DD1144"/>
          <w:kern w:val="0"/>
          <w:sz w:val="16"/>
        </w:rPr>
        <w:t>websocket</w:t>
      </w:r>
    </w:p>
    <w:p w:rsidR="00CF1B71" w:rsidRPr="00CF1B71" w:rsidRDefault="00CF1B71" w:rsidP="00CF1B7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CF1B71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        </w:t>
      </w:r>
      <w:r w:rsidRPr="00CF1B71">
        <w:rPr>
          <w:rFonts w:ascii="Consolas" w:eastAsia="宋体" w:hAnsi="Consolas" w:cs="Consolas"/>
          <w:color w:val="008080"/>
          <w:kern w:val="0"/>
          <w:sz w:val="16"/>
        </w:rPr>
        <w:t>Connection</w:t>
      </w:r>
      <w:r w:rsidRPr="00CF1B71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: </w:t>
      </w:r>
      <w:r w:rsidRPr="00CF1B71">
        <w:rPr>
          <w:rFonts w:ascii="Consolas" w:eastAsia="宋体" w:hAnsi="Consolas" w:cs="Consolas"/>
          <w:color w:val="DD1144"/>
          <w:kern w:val="0"/>
          <w:sz w:val="16"/>
        </w:rPr>
        <w:t>Upgrade</w:t>
      </w:r>
    </w:p>
    <w:p w:rsidR="00CF1B71" w:rsidRPr="00CF1B71" w:rsidRDefault="00CF1B71" w:rsidP="00CF1B7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CF1B71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        </w:t>
      </w:r>
      <w:r w:rsidRPr="00CF1B71">
        <w:rPr>
          <w:rFonts w:ascii="Consolas" w:eastAsia="宋体" w:hAnsi="Consolas" w:cs="Consolas"/>
          <w:color w:val="008080"/>
          <w:kern w:val="0"/>
          <w:sz w:val="16"/>
        </w:rPr>
        <w:t>Sec-WebSocket-Key</w:t>
      </w:r>
      <w:r w:rsidRPr="00CF1B71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: </w:t>
      </w:r>
      <w:r w:rsidRPr="00CF1B71">
        <w:rPr>
          <w:rFonts w:ascii="Consolas" w:eastAsia="宋体" w:hAnsi="Consolas" w:cs="Consolas"/>
          <w:color w:val="DD1144"/>
          <w:kern w:val="0"/>
          <w:sz w:val="16"/>
        </w:rPr>
        <w:t>dGhlIHNhbXBsZSBub25jZQ==</w:t>
      </w:r>
    </w:p>
    <w:p w:rsidR="00CF1B71" w:rsidRPr="00CF1B71" w:rsidRDefault="00CF1B71" w:rsidP="00CF1B7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CF1B71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        </w:t>
      </w:r>
      <w:r w:rsidRPr="00CF1B71">
        <w:rPr>
          <w:rFonts w:ascii="Consolas" w:eastAsia="宋体" w:hAnsi="Consolas" w:cs="Consolas"/>
          <w:color w:val="008080"/>
          <w:kern w:val="0"/>
          <w:sz w:val="16"/>
        </w:rPr>
        <w:t>Origin</w:t>
      </w:r>
      <w:r w:rsidRPr="00CF1B71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: </w:t>
      </w:r>
      <w:r w:rsidRPr="00CF1B71">
        <w:rPr>
          <w:rFonts w:ascii="Consolas" w:eastAsia="宋体" w:hAnsi="Consolas" w:cs="Consolas"/>
          <w:color w:val="DD1144"/>
          <w:kern w:val="0"/>
          <w:sz w:val="16"/>
        </w:rPr>
        <w:t>http://example.com</w:t>
      </w:r>
    </w:p>
    <w:p w:rsidR="00CF1B71" w:rsidRPr="00CF1B71" w:rsidRDefault="00CF1B71" w:rsidP="00CF1B7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CF1B71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        </w:t>
      </w:r>
      <w:r w:rsidRPr="00CF1B71">
        <w:rPr>
          <w:rFonts w:ascii="Consolas" w:eastAsia="宋体" w:hAnsi="Consolas" w:cs="Consolas"/>
          <w:color w:val="008080"/>
          <w:kern w:val="0"/>
          <w:sz w:val="16"/>
        </w:rPr>
        <w:t>Sec-WebSocket-Protocol</w:t>
      </w:r>
      <w:r w:rsidRPr="00CF1B71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: </w:t>
      </w:r>
      <w:r w:rsidRPr="00CF1B71">
        <w:rPr>
          <w:rFonts w:ascii="Consolas" w:eastAsia="宋体" w:hAnsi="Consolas" w:cs="Consolas"/>
          <w:color w:val="DD1144"/>
          <w:kern w:val="0"/>
          <w:sz w:val="16"/>
        </w:rPr>
        <w:t>chat, superchat</w:t>
      </w:r>
    </w:p>
    <w:p w:rsidR="00CF1B71" w:rsidRPr="00CF1B71" w:rsidRDefault="00CF1B71" w:rsidP="00CF1B7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CF1B71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        </w:t>
      </w:r>
      <w:r w:rsidRPr="00CF1B71">
        <w:rPr>
          <w:rFonts w:ascii="Consolas" w:eastAsia="宋体" w:hAnsi="Consolas" w:cs="Consolas"/>
          <w:color w:val="008080"/>
          <w:kern w:val="0"/>
          <w:sz w:val="16"/>
        </w:rPr>
        <w:t>Sec-WebSocket-Version</w:t>
      </w:r>
      <w:r w:rsidRPr="00CF1B71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: </w:t>
      </w:r>
      <w:r w:rsidRPr="00CF1B71">
        <w:rPr>
          <w:rFonts w:ascii="Consolas" w:eastAsia="宋体" w:hAnsi="Consolas" w:cs="Consolas"/>
          <w:color w:val="DD1144"/>
          <w:kern w:val="0"/>
          <w:sz w:val="16"/>
        </w:rPr>
        <w:t>13</w:t>
      </w:r>
    </w:p>
    <w:p w:rsidR="00CF1B71" w:rsidRPr="00CF1B71" w:rsidRDefault="00CF1B71" w:rsidP="00CF1B71">
      <w:pPr>
        <w:widowControl/>
        <w:shd w:val="clear" w:color="auto" w:fill="FFFFFF"/>
        <w:spacing w:line="432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这个升级的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HTTP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请求头中的字段顺序是可以随便的。与普通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HTTP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请求相比多了一些字段。</w:t>
      </w:r>
    </w:p>
    <w:p w:rsidR="00CF1B71" w:rsidRPr="00CF1B71" w:rsidRDefault="00CF1B71" w:rsidP="00CF1B7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32" w:lineRule="atLeast"/>
        <w:ind w:left="303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Sec-WebSocket-Protocol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：字段表示客户端可以接受的子协议类型，也就是在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Websocket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协议上的应用层协议类型。上面可以看到客户端支持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chat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superchat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两个应用层协议，当服务器接受到这个字段后要从中选出一个协议返回给客户端。</w:t>
      </w:r>
    </w:p>
    <w:p w:rsidR="00CF1B71" w:rsidRPr="00CF1B71" w:rsidRDefault="00CF1B71" w:rsidP="00CF1B7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32" w:lineRule="atLeast"/>
        <w:ind w:left="303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Upgrade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：告诉服务器这个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HTTP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连接是升级的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Websocket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连接。</w:t>
      </w:r>
    </w:p>
    <w:p w:rsidR="00CF1B71" w:rsidRPr="00CF1B71" w:rsidRDefault="00CF1B71" w:rsidP="00CF1B7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32" w:lineRule="atLeast"/>
        <w:ind w:left="303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Connection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：告知服务器当前请求连接是升级的。</w:t>
      </w:r>
    </w:p>
    <w:p w:rsidR="00CF1B71" w:rsidRPr="00CF1B71" w:rsidRDefault="00CF1B71" w:rsidP="00CF1B7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32" w:lineRule="atLeast"/>
        <w:ind w:left="303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Origin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：该字段是用来防止客户端浏览器使用脚本进行未授权的跨源攻击，这个字段在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WebSocket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协议中非常重要。服务器要根据这个字段判断是否接受客户端的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Socket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连接。可以返回一个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HTTP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错误状态码来拒绝连接。</w:t>
      </w:r>
    </w:p>
    <w:p w:rsidR="00CF1B71" w:rsidRPr="00CF1B71" w:rsidRDefault="00CF1B71" w:rsidP="00CF1B7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32" w:lineRule="atLeast"/>
        <w:ind w:left="303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lastRenderedPageBreak/>
        <w:t>Sec-WebSocket-Key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：为了表示服务器同意和客户端进行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Socket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连接，</w:t>
      </w:r>
      <w:r w:rsidRPr="00CF1B71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FFF33"/>
        </w:rPr>
        <w:t>服务器端需要使用客户端发送的这个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FFF33"/>
        </w:rPr>
        <w:t>Key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FFF33"/>
        </w:rPr>
        <w:t>进行校验</w:t>
      </w:r>
      <w:r w:rsidRPr="00CF1B71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，然后返回一个校验过的字符串给客户端，客户端验证通过后才能正式建立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Socket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连接。服务器验证方法是：</w:t>
      </w:r>
      <w:r w:rsidRPr="00CF1B71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FFF33"/>
        </w:rPr>
        <w:t>首先进行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FFF33"/>
        </w:rPr>
        <w:t xml:space="preserve"> Key + 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FFF33"/>
        </w:rPr>
        <w:t>全局唯一标示符（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FFF33"/>
        </w:rPr>
        <w:t>GUID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FFF33"/>
        </w:rPr>
        <w:t>）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FFF33"/>
        </w:rPr>
        <w:t>“258EAFA5-E914-47DA-95CA-C5AB0DC85B11”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FFF33"/>
        </w:rPr>
        <w:t>连接起来，然后将连接起来的字符串使用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FFF33"/>
        </w:rPr>
        <w:t>SHA-1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FFF33"/>
        </w:rPr>
        <w:t>哈希加密，再进行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FFF33"/>
        </w:rPr>
        <w:t>base64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FFF33"/>
        </w:rPr>
        <w:t>加密，将得到的字符串返回给客户端作为握手依据。其中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FFF33"/>
        </w:rPr>
        <w:t>GUID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FFF33"/>
        </w:rPr>
        <w:t>是一个对于不识别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FFF33"/>
        </w:rPr>
        <w:t>WebSocket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FFF33"/>
        </w:rPr>
        <w:t>的网络端点不可能使用的字符串</w:t>
      </w:r>
      <w:r w:rsidRPr="00CF1B71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</w:p>
    <w:p w:rsidR="00CF1B71" w:rsidRPr="00CF1B71" w:rsidRDefault="00CF1B71" w:rsidP="00CF1B71">
      <w:pPr>
        <w:widowControl/>
        <w:shd w:val="clear" w:color="auto" w:fill="FFFFFF"/>
        <w:spacing w:after="180" w:line="43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发送请求的要求：</w:t>
      </w:r>
    </w:p>
    <w:p w:rsidR="00CF1B71" w:rsidRPr="00CF1B71" w:rsidRDefault="00CF1B71" w:rsidP="00CF1B7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tLeast"/>
        <w:ind w:left="303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请求的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WebSocket URI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必须要是定义的有效的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URI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。</w:t>
      </w:r>
    </w:p>
    <w:p w:rsidR="00CF1B71" w:rsidRPr="00CF1B71" w:rsidRDefault="00CF1B71" w:rsidP="00CF1B7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tLeast"/>
        <w:ind w:left="303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如果客户端已经有一个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WebSocket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连接到远程服务器端，不论是否是同一个服务器，客户端必须要等待上一个连接关闭后才能发送新的连接请求，也就是同一客户端一次只能存在一个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WebSocket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连接。如果想同一个服务器有多个连接，客户端必须要串行化进行。如果客户端检测到多个到不同服务器的连接，应该限制一个最大连接数，在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web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浏览器中应该设定最多可以打开的标签页的数目。这样可以防止到远程服务器的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DDOS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攻击，但这是对到多个服务器的连接，如果是到同一个服务器连接，并没有数目限制。</w:t>
      </w:r>
    </w:p>
    <w:p w:rsidR="00CF1B71" w:rsidRPr="00CF1B71" w:rsidRDefault="00CF1B71" w:rsidP="00CF1B7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tLeast"/>
        <w:ind w:left="303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如果使用了代理服务器，那么客户端建立连接的时候需要告知代理服务器向目标服务器打开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TCP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连接。</w:t>
      </w:r>
    </w:p>
    <w:p w:rsidR="00CF1B71" w:rsidRPr="00CF1B71" w:rsidRDefault="00CF1B71" w:rsidP="00CF1B7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tLeast"/>
        <w:ind w:left="303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如果连接没有打开，一定是某一方出现错误，此时客户端必须要关闭再次连接的尝试。</w:t>
      </w:r>
    </w:p>
    <w:p w:rsidR="00CF1B71" w:rsidRPr="00CF1B71" w:rsidRDefault="00CF1B71" w:rsidP="00CF1B7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tLeast"/>
        <w:ind w:left="303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连接建立后，握手必须要是一个有效的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HTTP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请求</w:t>
      </w:r>
    </w:p>
    <w:p w:rsidR="00CF1B71" w:rsidRPr="00CF1B71" w:rsidRDefault="00CF1B71" w:rsidP="00CF1B7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tLeast"/>
        <w:ind w:left="303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请求的方式必须是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GET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，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HTTP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协议的版本至少是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1.1</w:t>
      </w:r>
    </w:p>
    <w:p w:rsidR="00CF1B71" w:rsidRPr="00CF1B71" w:rsidRDefault="00CF1B71" w:rsidP="00CF1B7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tLeast"/>
        <w:ind w:left="303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Upgrade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字段必须包含而且必须是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"websocket"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，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Connection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字段必须内容必须是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“Upgrade”</w:t>
      </w:r>
    </w:p>
    <w:p w:rsidR="00CF1B71" w:rsidRPr="00CF1B71" w:rsidRDefault="00CF1B71" w:rsidP="00CF1B7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tLeast"/>
        <w:ind w:left="303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Sec-Websocket-Version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必须，而且必须是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13</w:t>
      </w:r>
    </w:p>
    <w:p w:rsidR="00CF1B71" w:rsidRPr="00CF1B71" w:rsidRDefault="00CF1B71" w:rsidP="00CF1B71">
      <w:pPr>
        <w:widowControl/>
        <w:shd w:val="clear" w:color="auto" w:fill="FFFFFF"/>
        <w:spacing w:after="120" w:line="266" w:lineRule="atLeast"/>
        <w:ind w:firstLine="240"/>
        <w:jc w:val="left"/>
        <w:outlineLvl w:val="1"/>
        <w:rPr>
          <w:rFonts w:ascii="inherit" w:eastAsia="宋体" w:hAnsi="inherit" w:cs="Helvetica"/>
          <w:color w:val="333333"/>
          <w:kern w:val="0"/>
          <w:sz w:val="24"/>
          <w:szCs w:val="24"/>
        </w:rPr>
      </w:pPr>
      <w:r w:rsidRPr="00CF1B71">
        <w:rPr>
          <w:rFonts w:ascii="inherit" w:eastAsia="宋体" w:hAnsi="inherit" w:cs="Helvetica"/>
          <w:color w:val="333333"/>
          <w:kern w:val="0"/>
          <w:sz w:val="24"/>
          <w:szCs w:val="24"/>
        </w:rPr>
        <w:t>2</w:t>
      </w:r>
      <w:r w:rsidRPr="00CF1B71">
        <w:rPr>
          <w:rFonts w:ascii="inherit" w:eastAsia="宋体" w:hAnsi="inherit" w:cs="Helvetica"/>
          <w:color w:val="333333"/>
          <w:kern w:val="0"/>
          <w:sz w:val="24"/>
          <w:szCs w:val="24"/>
        </w:rPr>
        <w:t>、返回握手应答</w:t>
      </w:r>
    </w:p>
    <w:p w:rsidR="00CF1B71" w:rsidRPr="00CF1B71" w:rsidRDefault="00CF1B71" w:rsidP="00CF1B71">
      <w:pPr>
        <w:widowControl/>
        <w:shd w:val="clear" w:color="auto" w:fill="FFFFFF"/>
        <w:spacing w:after="180" w:line="43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服务器返回正确的相应头后，客户端验证后将建立连接，此时状态为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OPEN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。服务器响应头如下：</w:t>
      </w:r>
    </w:p>
    <w:p w:rsidR="00CF1B71" w:rsidRPr="00CF1B71" w:rsidRDefault="00CF1B71" w:rsidP="00CF1B7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CF1B71">
        <w:rPr>
          <w:rFonts w:ascii="Consolas" w:eastAsia="宋体" w:hAnsi="Consolas" w:cs="Consolas"/>
          <w:b/>
          <w:bCs/>
          <w:color w:val="333333"/>
          <w:kern w:val="0"/>
          <w:sz w:val="16"/>
        </w:rPr>
        <w:t xml:space="preserve">HTTP/1.1 </w:t>
      </w:r>
      <w:r w:rsidRPr="00CF1B71">
        <w:rPr>
          <w:rFonts w:ascii="Consolas" w:eastAsia="宋体" w:hAnsi="Consolas" w:cs="Consolas"/>
          <w:b/>
          <w:bCs/>
          <w:color w:val="009999"/>
          <w:kern w:val="0"/>
          <w:sz w:val="16"/>
        </w:rPr>
        <w:t>101</w:t>
      </w:r>
      <w:r w:rsidRPr="00CF1B71">
        <w:rPr>
          <w:rFonts w:ascii="Consolas" w:eastAsia="宋体" w:hAnsi="Consolas" w:cs="Consolas"/>
          <w:b/>
          <w:bCs/>
          <w:color w:val="333333"/>
          <w:kern w:val="0"/>
          <w:sz w:val="16"/>
        </w:rPr>
        <w:t xml:space="preserve"> Switching Protocols</w:t>
      </w:r>
    </w:p>
    <w:p w:rsidR="00CF1B71" w:rsidRPr="00CF1B71" w:rsidRDefault="00CF1B71" w:rsidP="00CF1B7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CF1B71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        </w:t>
      </w:r>
      <w:r w:rsidRPr="00CF1B71">
        <w:rPr>
          <w:rFonts w:ascii="Consolas" w:eastAsia="宋体" w:hAnsi="Consolas" w:cs="Consolas"/>
          <w:color w:val="008080"/>
          <w:kern w:val="0"/>
          <w:sz w:val="16"/>
        </w:rPr>
        <w:t>Upgrade</w:t>
      </w:r>
      <w:r w:rsidRPr="00CF1B71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: </w:t>
      </w:r>
      <w:r w:rsidRPr="00CF1B71">
        <w:rPr>
          <w:rFonts w:ascii="Consolas" w:eastAsia="宋体" w:hAnsi="Consolas" w:cs="Consolas"/>
          <w:color w:val="DD1144"/>
          <w:kern w:val="0"/>
          <w:sz w:val="16"/>
        </w:rPr>
        <w:t>websocket</w:t>
      </w:r>
    </w:p>
    <w:p w:rsidR="00CF1B71" w:rsidRPr="00CF1B71" w:rsidRDefault="00CF1B71" w:rsidP="00CF1B7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CF1B71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        </w:t>
      </w:r>
      <w:r w:rsidRPr="00CF1B71">
        <w:rPr>
          <w:rFonts w:ascii="Consolas" w:eastAsia="宋体" w:hAnsi="Consolas" w:cs="Consolas"/>
          <w:color w:val="008080"/>
          <w:kern w:val="0"/>
          <w:sz w:val="16"/>
        </w:rPr>
        <w:t>Connection</w:t>
      </w:r>
      <w:r w:rsidRPr="00CF1B71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: </w:t>
      </w:r>
      <w:r w:rsidRPr="00CF1B71">
        <w:rPr>
          <w:rFonts w:ascii="Consolas" w:eastAsia="宋体" w:hAnsi="Consolas" w:cs="Consolas"/>
          <w:color w:val="DD1144"/>
          <w:kern w:val="0"/>
          <w:sz w:val="16"/>
        </w:rPr>
        <w:t>Upgrade</w:t>
      </w:r>
    </w:p>
    <w:p w:rsidR="00CF1B71" w:rsidRPr="00CF1B71" w:rsidRDefault="00CF1B71" w:rsidP="00CF1B7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CF1B71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        </w:t>
      </w:r>
      <w:r w:rsidRPr="00CF1B71">
        <w:rPr>
          <w:rFonts w:ascii="Consolas" w:eastAsia="宋体" w:hAnsi="Consolas" w:cs="Consolas"/>
          <w:color w:val="008080"/>
          <w:kern w:val="0"/>
          <w:sz w:val="16"/>
        </w:rPr>
        <w:t>Sec-WebSocket-Accept</w:t>
      </w:r>
      <w:r w:rsidRPr="00CF1B71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: </w:t>
      </w:r>
      <w:r w:rsidRPr="00CF1B71">
        <w:rPr>
          <w:rFonts w:ascii="Consolas" w:eastAsia="宋体" w:hAnsi="Consolas" w:cs="Consolas"/>
          <w:color w:val="DD1144"/>
          <w:kern w:val="0"/>
          <w:sz w:val="16"/>
        </w:rPr>
        <w:t>s3pPLMBiTxaQ9kYGzzhZRbK+xOo=</w:t>
      </w:r>
    </w:p>
    <w:p w:rsidR="00CF1B71" w:rsidRPr="00CF1B71" w:rsidRDefault="00CF1B71" w:rsidP="00CF1B7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CF1B71">
        <w:rPr>
          <w:rFonts w:ascii="Consolas" w:eastAsia="宋体" w:hAnsi="Consolas" w:cs="Consolas"/>
          <w:color w:val="333333"/>
          <w:kern w:val="0"/>
          <w:sz w:val="16"/>
          <w:szCs w:val="16"/>
        </w:rPr>
        <w:lastRenderedPageBreak/>
        <w:t xml:space="preserve">        </w:t>
      </w:r>
      <w:r w:rsidRPr="00CF1B71">
        <w:rPr>
          <w:rFonts w:ascii="Consolas" w:eastAsia="宋体" w:hAnsi="Consolas" w:cs="Consolas"/>
          <w:color w:val="008080"/>
          <w:kern w:val="0"/>
          <w:sz w:val="16"/>
        </w:rPr>
        <w:t>Sec-WebSocket-Protocol</w:t>
      </w:r>
      <w:r w:rsidRPr="00CF1B71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: </w:t>
      </w:r>
      <w:r w:rsidRPr="00CF1B71">
        <w:rPr>
          <w:rFonts w:ascii="Consolas" w:eastAsia="宋体" w:hAnsi="Consolas" w:cs="Consolas"/>
          <w:color w:val="DD1144"/>
          <w:kern w:val="0"/>
          <w:sz w:val="16"/>
        </w:rPr>
        <w:t>chat</w:t>
      </w:r>
    </w:p>
    <w:p w:rsidR="00CF1B71" w:rsidRPr="00CF1B71" w:rsidRDefault="00CF1B71" w:rsidP="00CF1B71">
      <w:pPr>
        <w:widowControl/>
        <w:shd w:val="clear" w:color="auto" w:fill="FFFFFF"/>
        <w:spacing w:line="432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响应头握手过程中是服务器返回的是否同意握手的依据。</w:t>
      </w:r>
    </w:p>
    <w:p w:rsidR="00CF1B71" w:rsidRPr="00CF1B71" w:rsidRDefault="00CF1B71" w:rsidP="00CF1B7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32" w:lineRule="atLeast"/>
        <w:ind w:left="303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首行返回的是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HTTP/1.1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协议版本和状态码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101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，表示变换协议（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Switching Protocol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）</w:t>
      </w:r>
    </w:p>
    <w:p w:rsidR="00CF1B71" w:rsidRPr="00CF1B71" w:rsidRDefault="00CF1B71" w:rsidP="00CF1B7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32" w:lineRule="atLeast"/>
        <w:ind w:left="303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Upgrade 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Connection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：这两个字段是服务器返回的告知客户端同意使用升级并使用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websocket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协议，用来完善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HTTP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升级响应</w:t>
      </w:r>
    </w:p>
    <w:p w:rsidR="00CF1B71" w:rsidRPr="00CF1B71" w:rsidRDefault="00CF1B71" w:rsidP="00CF1B7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32" w:lineRule="atLeast"/>
        <w:ind w:left="303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Sec-WebSocket-Accept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：服务器端将加密处理后的握手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Key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通过这个字段返回给客户端表示服务器同意握手建立连接。</w:t>
      </w:r>
    </w:p>
    <w:p w:rsidR="00CF1B71" w:rsidRPr="00CF1B71" w:rsidRDefault="00CF1B71" w:rsidP="00CF1B7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32" w:lineRule="atLeast"/>
        <w:ind w:left="303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Sec-Websocket-Procotol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：服务器选择的一个应用层协议。</w:t>
      </w:r>
    </w:p>
    <w:p w:rsidR="00CF1B71" w:rsidRPr="00CF1B71" w:rsidRDefault="00CF1B71" w:rsidP="00CF1B71">
      <w:pPr>
        <w:widowControl/>
        <w:shd w:val="clear" w:color="auto" w:fill="FFFFFF"/>
        <w:spacing w:line="432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上述</w:t>
      </w:r>
      <w:r w:rsidRPr="00CF1B71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响应头字段被客户端浏览器解析，如果验证到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Sec-WebSocket-Accept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字段的信息符合要求就会建立连接，同时就可以发送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WebSocket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的数据帧了。如果该字段不符合要求或者为空或者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HTTP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状态码不为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101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，就不会建立连接。</w:t>
      </w:r>
    </w:p>
    <w:p w:rsidR="00CF1B71" w:rsidRPr="00CF1B71" w:rsidRDefault="00CF1B71" w:rsidP="00CF1B71">
      <w:pPr>
        <w:widowControl/>
        <w:shd w:val="clear" w:color="auto" w:fill="FFFFFF"/>
        <w:spacing w:after="180" w:line="43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服务器端响应步骤：</w:t>
      </w:r>
    </w:p>
    <w:p w:rsidR="00CF1B71" w:rsidRPr="00CF1B71" w:rsidRDefault="00CF1B71" w:rsidP="00CF1B7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32" w:lineRule="atLeast"/>
        <w:ind w:left="303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解析握手请求头：获取握手依据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Key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并进行处理，检测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HTTP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的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GET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请求和版本是否准确，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Host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字段是否有权限，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Upgrade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字段中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websocket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是一个与大小写无关的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ASCII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字符串，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Connection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字段是一个大小写无关的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"Upgrade"ASCII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字符串，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Websocket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协议版本必须为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13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，其他的关于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Origin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、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Protocol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和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Extensions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可选。</w:t>
      </w:r>
    </w:p>
    <w:p w:rsidR="00CF1B71" w:rsidRPr="00CF1B71" w:rsidRDefault="00CF1B71" w:rsidP="00CF1B7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32" w:lineRule="atLeast"/>
        <w:ind w:left="303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发送握手响应头：检测是否是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wss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协议连接，如果是就是用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TLS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握手连接，否则就是普通连接。服务器可以添加额外的验证信息到客户端进行验证。当进行一系列验证之后，服务器必须返回一个有效的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HTTP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响应头。响应头中每一行一个字段，结束必须为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“\r\n”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，使用的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ABNF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语法。</w:t>
      </w:r>
    </w:p>
    <w:p w:rsidR="00CF1B71" w:rsidRPr="00CF1B71" w:rsidRDefault="00CF1B71" w:rsidP="00CF1B71">
      <w:pPr>
        <w:widowControl/>
        <w:shd w:val="clear" w:color="auto" w:fill="FFFFFF"/>
        <w:spacing w:after="180" w:line="43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除了</w:t>
      </w:r>
      <w:r w:rsidRPr="00CF1B71">
        <w:rPr>
          <w:rFonts w:ascii="Helvetica" w:eastAsia="宋体" w:hAnsi="Helvetica" w:cs="Helvetica"/>
          <w:color w:val="333333"/>
          <w:kern w:val="0"/>
          <w:sz w:val="19"/>
        </w:rPr>
        <w:t> 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上述必要头字段之外，其他的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HTTP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协议定义的字段都可以使用，如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Set-Cookie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等。</w:t>
      </w:r>
    </w:p>
    <w:p w:rsidR="00CF1B71" w:rsidRPr="00CF1B71" w:rsidRDefault="00CF1B71" w:rsidP="00CF1B71">
      <w:pPr>
        <w:widowControl/>
        <w:shd w:val="clear" w:color="auto" w:fill="FFFFFF"/>
        <w:spacing w:after="120" w:line="266" w:lineRule="atLeast"/>
        <w:ind w:firstLine="240"/>
        <w:jc w:val="left"/>
        <w:outlineLvl w:val="1"/>
        <w:rPr>
          <w:rFonts w:ascii="inherit" w:eastAsia="宋体" w:hAnsi="inherit" w:cs="Helvetica"/>
          <w:color w:val="333333"/>
          <w:kern w:val="0"/>
          <w:sz w:val="24"/>
          <w:szCs w:val="24"/>
        </w:rPr>
      </w:pPr>
      <w:r w:rsidRPr="00CF1B71">
        <w:rPr>
          <w:rFonts w:ascii="inherit" w:eastAsia="宋体" w:hAnsi="inherit" w:cs="Helvetica"/>
          <w:color w:val="333333"/>
          <w:kern w:val="0"/>
          <w:sz w:val="24"/>
          <w:szCs w:val="24"/>
        </w:rPr>
        <w:t>三、错误处理</w:t>
      </w:r>
    </w:p>
    <w:p w:rsidR="00CF1B71" w:rsidRPr="00CF1B71" w:rsidRDefault="00CF1B71" w:rsidP="00CF1B71">
      <w:pPr>
        <w:widowControl/>
        <w:shd w:val="clear" w:color="auto" w:fill="FFFFFF"/>
        <w:spacing w:after="180" w:line="432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所有数据传输都是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UTF-8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编码的数据，当一端接收到的字节流数据不是一个有效的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UTF-8</w:t>
      </w:r>
      <w:r w:rsidRPr="00CF1B71">
        <w:rPr>
          <w:rFonts w:ascii="Helvetica" w:eastAsia="宋体" w:hAnsi="Helvetica" w:cs="Helvetica"/>
          <w:color w:val="333333"/>
          <w:kern w:val="0"/>
          <w:sz w:val="19"/>
          <w:szCs w:val="19"/>
        </w:rPr>
        <w:t>数据流，那个么接收到的这一方必须要马上关闭连接。这个规则在开始握手一直到所有的数据交换过程都要进行验证。</w:t>
      </w:r>
    </w:p>
    <w:p w:rsidR="00CF1B71" w:rsidRPr="00CF1B71" w:rsidRDefault="00CF1B71" w:rsidP="00CF1B71">
      <w:pPr>
        <w:widowControl/>
        <w:shd w:val="clear" w:color="auto" w:fill="FFFFFF"/>
        <w:spacing w:line="254" w:lineRule="atLeast"/>
        <w:jc w:val="left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r w:rsidRPr="00CF1B71">
        <w:rPr>
          <w:rFonts w:ascii="Helvetica" w:eastAsia="宋体" w:hAnsi="Helvetica" w:cs="Helvetica"/>
          <w:color w:val="333333"/>
          <w:kern w:val="0"/>
          <w:sz w:val="17"/>
        </w:rPr>
        <w:t> </w:t>
      </w:r>
      <w:r w:rsidRPr="00CF1B71">
        <w:rPr>
          <w:rFonts w:ascii="Helvetica" w:eastAsia="宋体" w:hAnsi="Helvetica" w:cs="Helvetica"/>
          <w:color w:val="333333"/>
          <w:kern w:val="0"/>
          <w:sz w:val="17"/>
          <w:szCs w:val="17"/>
        </w:rPr>
        <w:t>赞一个</w:t>
      </w:r>
      <w:r w:rsidRPr="00CF1B71">
        <w:rPr>
          <w:rFonts w:ascii="Helvetica" w:eastAsia="宋体" w:hAnsi="Helvetica" w:cs="Helvetica"/>
          <w:color w:val="333333"/>
          <w:kern w:val="0"/>
          <w:sz w:val="17"/>
        </w:rPr>
        <w:t>  </w:t>
      </w:r>
      <w:r w:rsidRPr="00CF1B71">
        <w:rPr>
          <w:rFonts w:ascii="Helvetica" w:eastAsia="宋体" w:hAnsi="Helvetica" w:cs="Helvetica"/>
          <w:color w:val="333333"/>
          <w:kern w:val="0"/>
          <w:sz w:val="17"/>
          <w:szCs w:val="17"/>
        </w:rPr>
        <w:t>收</w:t>
      </w:r>
      <w:r w:rsidRPr="00CF1B71">
        <w:rPr>
          <w:rFonts w:ascii="Helvetica" w:eastAsia="宋体" w:hAnsi="Helvetica" w:cs="Helvetica"/>
          <w:color w:val="333333"/>
          <w:kern w:val="0"/>
          <w:sz w:val="17"/>
          <w:szCs w:val="17"/>
        </w:rPr>
        <w:t xml:space="preserve"> </w:t>
      </w:r>
      <w:r w:rsidRPr="00CF1B71">
        <w:rPr>
          <w:rFonts w:ascii="Helvetica" w:eastAsia="宋体" w:hAnsi="Helvetica" w:cs="Helvetica"/>
          <w:color w:val="333333"/>
          <w:kern w:val="0"/>
          <w:sz w:val="17"/>
          <w:szCs w:val="17"/>
        </w:rPr>
        <w:t>藏</w:t>
      </w:r>
    </w:p>
    <w:p w:rsidR="00CF1B71" w:rsidRPr="00CF1B71" w:rsidRDefault="00CF1B71" w:rsidP="00CF1B71">
      <w:pPr>
        <w:widowControl/>
        <w:shd w:val="clear" w:color="auto" w:fill="FFFFFF"/>
        <w:spacing w:line="254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 w:val="22"/>
        </w:rPr>
      </w:pPr>
      <w:r w:rsidRPr="00CF1B71">
        <w:rPr>
          <w:rFonts w:ascii="Helvetica" w:eastAsia="宋体" w:hAnsi="Helvetica" w:cs="Helvetica"/>
          <w:b/>
          <w:bCs/>
          <w:color w:val="000000"/>
          <w:kern w:val="0"/>
          <w:sz w:val="22"/>
        </w:rPr>
        <w:t>推荐文章</w:t>
      </w:r>
    </w:p>
    <w:p w:rsidR="00CF1B71" w:rsidRPr="00CF1B71" w:rsidRDefault="00CF1B71" w:rsidP="00CF1B71">
      <w:pPr>
        <w:widowControl/>
        <w:numPr>
          <w:ilvl w:val="0"/>
          <w:numId w:val="7"/>
        </w:numPr>
        <w:pBdr>
          <w:bottom w:val="dashed" w:sz="4" w:space="4" w:color="CCCCCC"/>
        </w:pBdr>
        <w:shd w:val="clear" w:color="auto" w:fill="FFFFFF"/>
        <w:spacing w:before="100" w:beforeAutospacing="1" w:after="100" w:afterAutospacing="1" w:line="360" w:lineRule="atLeast"/>
        <w:ind w:left="61"/>
        <w:jc w:val="left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r w:rsidRPr="00CF1B71">
        <w:rPr>
          <w:rFonts w:ascii="Helvetica" w:eastAsia="宋体" w:hAnsi="Helvetica" w:cs="Helvetica"/>
          <w:color w:val="333333"/>
          <w:kern w:val="0"/>
          <w:sz w:val="17"/>
          <w:szCs w:val="17"/>
        </w:rPr>
        <w:t>1.</w:t>
      </w:r>
      <w:hyperlink r:id="rId20" w:tgtFrame="_blank" w:tooltip="【干货】并发和Tomcat线程数，跪求指正！" w:history="1">
        <w:r w:rsidRPr="00CF1B71">
          <w:rPr>
            <w:rFonts w:ascii="Helvetica" w:eastAsia="宋体" w:hAnsi="Helvetica" w:cs="Helvetica"/>
            <w:color w:val="16A085"/>
            <w:kern w:val="0"/>
            <w:sz w:val="20"/>
          </w:rPr>
          <w:t> </w:t>
        </w:r>
        <w:r w:rsidRPr="00CF1B71">
          <w:rPr>
            <w:rFonts w:ascii="Helvetica" w:eastAsia="宋体" w:hAnsi="Helvetica" w:cs="Helvetica"/>
            <w:color w:val="16A085"/>
            <w:kern w:val="0"/>
            <w:sz w:val="20"/>
            <w:u w:val="single"/>
          </w:rPr>
          <w:t>【干货】并发和</w:t>
        </w:r>
        <w:r w:rsidRPr="00CF1B71">
          <w:rPr>
            <w:rFonts w:ascii="Helvetica" w:eastAsia="宋体" w:hAnsi="Helvetica" w:cs="Helvetica"/>
            <w:color w:val="16A085"/>
            <w:kern w:val="0"/>
            <w:sz w:val="20"/>
            <w:u w:val="single"/>
          </w:rPr>
          <w:t>Tomcat</w:t>
        </w:r>
        <w:r w:rsidRPr="00CF1B71">
          <w:rPr>
            <w:rFonts w:ascii="Helvetica" w:eastAsia="宋体" w:hAnsi="Helvetica" w:cs="Helvetica"/>
            <w:color w:val="16A085"/>
            <w:kern w:val="0"/>
            <w:sz w:val="20"/>
            <w:u w:val="single"/>
          </w:rPr>
          <w:t>线程数，跪求指正！</w:t>
        </w:r>
      </w:hyperlink>
    </w:p>
    <w:p w:rsidR="00CF1B71" w:rsidRPr="00CF1B71" w:rsidRDefault="00CF1B71" w:rsidP="00CF1B71">
      <w:pPr>
        <w:widowControl/>
        <w:numPr>
          <w:ilvl w:val="0"/>
          <w:numId w:val="7"/>
        </w:numPr>
        <w:pBdr>
          <w:bottom w:val="dashed" w:sz="4" w:space="4" w:color="CCCCCC"/>
        </w:pBdr>
        <w:shd w:val="clear" w:color="auto" w:fill="FFFFFF"/>
        <w:spacing w:before="100" w:beforeAutospacing="1" w:after="100" w:afterAutospacing="1" w:line="360" w:lineRule="atLeast"/>
        <w:ind w:left="61"/>
        <w:jc w:val="left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r w:rsidRPr="00CF1B71">
        <w:rPr>
          <w:rFonts w:ascii="Helvetica" w:eastAsia="宋体" w:hAnsi="Helvetica" w:cs="Helvetica"/>
          <w:color w:val="333333"/>
          <w:kern w:val="0"/>
          <w:sz w:val="17"/>
          <w:szCs w:val="17"/>
        </w:rPr>
        <w:t>2.</w:t>
      </w:r>
      <w:hyperlink r:id="rId21" w:tgtFrame="_blank" w:tooltip="音频软件开发的技术排查" w:history="1">
        <w:r w:rsidRPr="00CF1B71">
          <w:rPr>
            <w:rFonts w:ascii="Helvetica" w:eastAsia="宋体" w:hAnsi="Helvetica" w:cs="Helvetica"/>
            <w:color w:val="16A085"/>
            <w:kern w:val="0"/>
            <w:sz w:val="20"/>
          </w:rPr>
          <w:t> </w:t>
        </w:r>
        <w:r w:rsidRPr="00CF1B71">
          <w:rPr>
            <w:rFonts w:ascii="Helvetica" w:eastAsia="宋体" w:hAnsi="Helvetica" w:cs="Helvetica"/>
            <w:color w:val="16A085"/>
            <w:kern w:val="0"/>
            <w:sz w:val="20"/>
            <w:u w:val="single"/>
          </w:rPr>
          <w:t>音频软件开发的技术排查</w:t>
        </w:r>
      </w:hyperlink>
    </w:p>
    <w:p w:rsidR="00CF1B71" w:rsidRPr="00CF1B71" w:rsidRDefault="00CF1B71" w:rsidP="00CF1B71">
      <w:pPr>
        <w:widowControl/>
        <w:numPr>
          <w:ilvl w:val="0"/>
          <w:numId w:val="7"/>
        </w:numPr>
        <w:pBdr>
          <w:bottom w:val="dashed" w:sz="4" w:space="4" w:color="CCCCCC"/>
        </w:pBdr>
        <w:shd w:val="clear" w:color="auto" w:fill="FFFFFF"/>
        <w:spacing w:before="100" w:beforeAutospacing="1" w:after="100" w:afterAutospacing="1" w:line="360" w:lineRule="atLeast"/>
        <w:ind w:left="61"/>
        <w:jc w:val="left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r w:rsidRPr="00CF1B71">
        <w:rPr>
          <w:rFonts w:ascii="Helvetica" w:eastAsia="宋体" w:hAnsi="Helvetica" w:cs="Helvetica"/>
          <w:color w:val="333333"/>
          <w:kern w:val="0"/>
          <w:sz w:val="17"/>
          <w:szCs w:val="17"/>
        </w:rPr>
        <w:lastRenderedPageBreak/>
        <w:t>3.</w:t>
      </w:r>
      <w:hyperlink r:id="rId22" w:tgtFrame="_blank" w:tooltip="耍一把codegen，这样算懂编译么？" w:history="1">
        <w:r w:rsidRPr="00CF1B71">
          <w:rPr>
            <w:rFonts w:ascii="Helvetica" w:eastAsia="宋体" w:hAnsi="Helvetica" w:cs="Helvetica"/>
            <w:color w:val="16A085"/>
            <w:kern w:val="0"/>
            <w:sz w:val="20"/>
          </w:rPr>
          <w:t> </w:t>
        </w:r>
        <w:r w:rsidRPr="00CF1B71">
          <w:rPr>
            <w:rFonts w:ascii="Helvetica" w:eastAsia="宋体" w:hAnsi="Helvetica" w:cs="Helvetica"/>
            <w:color w:val="16A085"/>
            <w:kern w:val="0"/>
            <w:sz w:val="20"/>
            <w:u w:val="single"/>
          </w:rPr>
          <w:t>耍一把</w:t>
        </w:r>
        <w:r w:rsidRPr="00CF1B71">
          <w:rPr>
            <w:rFonts w:ascii="Helvetica" w:eastAsia="宋体" w:hAnsi="Helvetica" w:cs="Helvetica"/>
            <w:color w:val="16A085"/>
            <w:kern w:val="0"/>
            <w:sz w:val="20"/>
            <w:u w:val="single"/>
          </w:rPr>
          <w:t>codegen</w:t>
        </w:r>
        <w:r w:rsidRPr="00CF1B71">
          <w:rPr>
            <w:rFonts w:ascii="Helvetica" w:eastAsia="宋体" w:hAnsi="Helvetica" w:cs="Helvetica"/>
            <w:color w:val="16A085"/>
            <w:kern w:val="0"/>
            <w:sz w:val="20"/>
            <w:u w:val="single"/>
          </w:rPr>
          <w:t>，这样算懂编译么？</w:t>
        </w:r>
      </w:hyperlink>
    </w:p>
    <w:p w:rsidR="00CF1B71" w:rsidRPr="00CF1B71" w:rsidRDefault="00CF1B71" w:rsidP="00CF1B71">
      <w:pPr>
        <w:widowControl/>
        <w:numPr>
          <w:ilvl w:val="0"/>
          <w:numId w:val="7"/>
        </w:numPr>
        <w:pBdr>
          <w:bottom w:val="dashed" w:sz="4" w:space="4" w:color="CCCCCC"/>
        </w:pBdr>
        <w:shd w:val="clear" w:color="auto" w:fill="FFFFFF"/>
        <w:spacing w:before="100" w:beforeAutospacing="1" w:after="100" w:afterAutospacing="1" w:line="360" w:lineRule="atLeast"/>
        <w:ind w:left="61"/>
        <w:jc w:val="left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r w:rsidRPr="00CF1B71">
        <w:rPr>
          <w:rFonts w:ascii="Helvetica" w:eastAsia="宋体" w:hAnsi="Helvetica" w:cs="Helvetica"/>
          <w:color w:val="333333"/>
          <w:kern w:val="0"/>
          <w:sz w:val="17"/>
          <w:szCs w:val="17"/>
        </w:rPr>
        <w:t>4.</w:t>
      </w:r>
      <w:hyperlink r:id="rId23" w:tgtFrame="_blank" w:tooltip="RabbitMQ持久化机制" w:history="1">
        <w:r w:rsidRPr="00CF1B71">
          <w:rPr>
            <w:rFonts w:ascii="Helvetica" w:eastAsia="宋体" w:hAnsi="Helvetica" w:cs="Helvetica"/>
            <w:color w:val="16A085"/>
            <w:kern w:val="0"/>
            <w:sz w:val="20"/>
          </w:rPr>
          <w:t> </w:t>
        </w:r>
        <w:r w:rsidRPr="00CF1B71">
          <w:rPr>
            <w:rFonts w:ascii="Helvetica" w:eastAsia="宋体" w:hAnsi="Helvetica" w:cs="Helvetica"/>
            <w:color w:val="16A085"/>
            <w:kern w:val="0"/>
            <w:sz w:val="20"/>
            <w:u w:val="single"/>
          </w:rPr>
          <w:t>RabbitMQ</w:t>
        </w:r>
        <w:r w:rsidRPr="00CF1B71">
          <w:rPr>
            <w:rFonts w:ascii="Helvetica" w:eastAsia="宋体" w:hAnsi="Helvetica" w:cs="Helvetica"/>
            <w:color w:val="16A085"/>
            <w:kern w:val="0"/>
            <w:sz w:val="20"/>
            <w:u w:val="single"/>
          </w:rPr>
          <w:t>持久化机制</w:t>
        </w:r>
      </w:hyperlink>
    </w:p>
    <w:p w:rsidR="00CF1B71" w:rsidRPr="00CF1B71" w:rsidRDefault="00CF1B71" w:rsidP="00CF1B71">
      <w:pPr>
        <w:widowControl/>
        <w:numPr>
          <w:ilvl w:val="0"/>
          <w:numId w:val="7"/>
        </w:numPr>
        <w:pBdr>
          <w:bottom w:val="dashed" w:sz="4" w:space="4" w:color="CCCCCC"/>
        </w:pBdr>
        <w:shd w:val="clear" w:color="auto" w:fill="FFFFFF"/>
        <w:spacing w:before="100" w:beforeAutospacing="1" w:after="100" w:afterAutospacing="1" w:line="360" w:lineRule="atLeast"/>
        <w:ind w:left="61"/>
        <w:jc w:val="left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r w:rsidRPr="00CF1B71">
        <w:rPr>
          <w:rFonts w:ascii="Helvetica" w:eastAsia="宋体" w:hAnsi="Helvetica" w:cs="Helvetica"/>
          <w:color w:val="333333"/>
          <w:kern w:val="0"/>
          <w:sz w:val="17"/>
          <w:szCs w:val="17"/>
        </w:rPr>
        <w:t>5.</w:t>
      </w:r>
      <w:hyperlink r:id="rId24" w:tgtFrame="_blank" w:tooltip="websocket标准阅读散记" w:history="1">
        <w:r w:rsidRPr="00CF1B71">
          <w:rPr>
            <w:rFonts w:ascii="Helvetica" w:eastAsia="宋体" w:hAnsi="Helvetica" w:cs="Helvetica"/>
            <w:color w:val="16A085"/>
            <w:kern w:val="0"/>
            <w:sz w:val="20"/>
          </w:rPr>
          <w:t> </w:t>
        </w:r>
        <w:r w:rsidRPr="00CF1B71">
          <w:rPr>
            <w:rFonts w:ascii="Helvetica" w:eastAsia="宋体" w:hAnsi="Helvetica" w:cs="Helvetica"/>
            <w:color w:val="16A085"/>
            <w:kern w:val="0"/>
            <w:sz w:val="20"/>
            <w:u w:val="single"/>
          </w:rPr>
          <w:t>websocket</w:t>
        </w:r>
        <w:r w:rsidRPr="00CF1B71">
          <w:rPr>
            <w:rFonts w:ascii="Helvetica" w:eastAsia="宋体" w:hAnsi="Helvetica" w:cs="Helvetica"/>
            <w:color w:val="16A085"/>
            <w:kern w:val="0"/>
            <w:sz w:val="20"/>
            <w:u w:val="single"/>
          </w:rPr>
          <w:t>标准阅读散记</w:t>
        </w:r>
      </w:hyperlink>
    </w:p>
    <w:p w:rsidR="00CF1B71" w:rsidRPr="00CF1B71" w:rsidRDefault="00CF1B71" w:rsidP="00CF1B71">
      <w:pPr>
        <w:widowControl/>
        <w:numPr>
          <w:ilvl w:val="0"/>
          <w:numId w:val="7"/>
        </w:numPr>
        <w:pBdr>
          <w:bottom w:val="dashed" w:sz="4" w:space="4" w:color="CCCCCC"/>
        </w:pBdr>
        <w:shd w:val="clear" w:color="auto" w:fill="FFFFFF"/>
        <w:spacing w:before="100" w:beforeAutospacing="1" w:after="100" w:afterAutospacing="1" w:line="360" w:lineRule="atLeast"/>
        <w:ind w:left="61"/>
        <w:jc w:val="left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r w:rsidRPr="00CF1B71">
        <w:rPr>
          <w:rFonts w:ascii="Helvetica" w:eastAsia="宋体" w:hAnsi="Helvetica" w:cs="Helvetica"/>
          <w:color w:val="333333"/>
          <w:kern w:val="0"/>
          <w:sz w:val="17"/>
          <w:szCs w:val="17"/>
        </w:rPr>
        <w:t>6.</w:t>
      </w:r>
      <w:hyperlink r:id="rId25" w:tgtFrame="_blank" w:tooltip="MQTT 3.1.1，值得升级的6个新特性" w:history="1">
        <w:r w:rsidRPr="00CF1B71">
          <w:rPr>
            <w:rFonts w:ascii="Helvetica" w:eastAsia="宋体" w:hAnsi="Helvetica" w:cs="Helvetica"/>
            <w:color w:val="16A085"/>
            <w:kern w:val="0"/>
            <w:sz w:val="20"/>
          </w:rPr>
          <w:t> </w:t>
        </w:r>
        <w:r w:rsidRPr="00CF1B71">
          <w:rPr>
            <w:rFonts w:ascii="Helvetica" w:eastAsia="宋体" w:hAnsi="Helvetica" w:cs="Helvetica"/>
            <w:color w:val="16A085"/>
            <w:kern w:val="0"/>
            <w:sz w:val="20"/>
            <w:u w:val="single"/>
          </w:rPr>
          <w:t>MQTT 3.1.1</w:t>
        </w:r>
        <w:r w:rsidRPr="00CF1B71">
          <w:rPr>
            <w:rFonts w:ascii="Helvetica" w:eastAsia="宋体" w:hAnsi="Helvetica" w:cs="Helvetica"/>
            <w:color w:val="16A085"/>
            <w:kern w:val="0"/>
            <w:sz w:val="20"/>
            <w:u w:val="single"/>
          </w:rPr>
          <w:t>，值得升级的</w:t>
        </w:r>
        <w:r w:rsidRPr="00CF1B71">
          <w:rPr>
            <w:rFonts w:ascii="Helvetica" w:eastAsia="宋体" w:hAnsi="Helvetica" w:cs="Helvetica"/>
            <w:color w:val="16A085"/>
            <w:kern w:val="0"/>
            <w:sz w:val="20"/>
            <w:u w:val="single"/>
          </w:rPr>
          <w:t>6</w:t>
        </w:r>
        <w:r w:rsidRPr="00CF1B71">
          <w:rPr>
            <w:rFonts w:ascii="Helvetica" w:eastAsia="宋体" w:hAnsi="Helvetica" w:cs="Helvetica"/>
            <w:color w:val="16A085"/>
            <w:kern w:val="0"/>
            <w:sz w:val="20"/>
            <w:u w:val="single"/>
          </w:rPr>
          <w:t>个新特性</w:t>
        </w:r>
      </w:hyperlink>
    </w:p>
    <w:p w:rsidR="00CF1B71" w:rsidRPr="00CF1B71" w:rsidRDefault="00CF1B71" w:rsidP="00CF1B71">
      <w:pPr>
        <w:widowControl/>
        <w:shd w:val="clear" w:color="auto" w:fill="F1F1F1"/>
        <w:spacing w:after="120" w:line="360" w:lineRule="atLeast"/>
        <w:ind w:left="121"/>
        <w:jc w:val="left"/>
        <w:outlineLvl w:val="4"/>
        <w:rPr>
          <w:rFonts w:ascii="inherit" w:eastAsia="宋体" w:hAnsi="inherit" w:cs="Helvetica"/>
          <w:b/>
          <w:bCs/>
          <w:color w:val="333333"/>
          <w:kern w:val="0"/>
          <w:sz w:val="22"/>
        </w:rPr>
      </w:pPr>
      <w:r w:rsidRPr="00CF1B71">
        <w:rPr>
          <w:rFonts w:ascii="inherit" w:eastAsia="宋体" w:hAnsi="inherit" w:cs="Helvetica"/>
          <w:b/>
          <w:bCs/>
          <w:color w:val="333333"/>
          <w:kern w:val="0"/>
          <w:sz w:val="22"/>
        </w:rPr>
        <w:t>我来评几句</w:t>
      </w:r>
    </w:p>
    <w:p w:rsidR="00CF1B71" w:rsidRPr="00CF1B71" w:rsidRDefault="00CF1B71" w:rsidP="00CF1B71">
      <w:pPr>
        <w:widowControl/>
        <w:shd w:val="clear" w:color="auto" w:fill="F1F1F1"/>
        <w:spacing w:line="254" w:lineRule="atLeast"/>
        <w:jc w:val="left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r w:rsidRPr="00CF1B71">
        <w:rPr>
          <w:rFonts w:ascii="Helvetica" w:eastAsia="宋体" w:hAnsi="Helvetica" w:cs="Helvetica"/>
          <w:color w:val="333333"/>
          <w:kern w:val="0"/>
          <w:sz w:val="17"/>
          <w:szCs w:val="17"/>
        </w:rPr>
        <w:object w:dxaOrig="1440" w:dyaOrig="1440">
          <v:shape id="_x0000_i1042" type="#_x0000_t75" style="width:294.65pt;height:67.75pt" o:ole="">
            <v:imagedata r:id="rId26" o:title=""/>
          </v:shape>
          <w:control r:id="rId27" w:name="DefaultOcxName1" w:shapeid="_x0000_i1042"/>
        </w:object>
      </w:r>
      <w:r w:rsidRPr="00CF1B71">
        <w:rPr>
          <w:rFonts w:ascii="Helvetica" w:eastAsia="宋体" w:hAnsi="Helvetica" w:cs="Helvetica"/>
          <w:color w:val="666666"/>
          <w:kern w:val="0"/>
          <w:sz w:val="17"/>
        </w:rPr>
        <w:t>登录后评论</w:t>
      </w:r>
    </w:p>
    <w:p w:rsidR="00CF1B71" w:rsidRPr="00CF1B71" w:rsidRDefault="00CF1B71" w:rsidP="00CF1B71">
      <w:pPr>
        <w:widowControl/>
        <w:shd w:val="clear" w:color="auto" w:fill="F1F1F1"/>
        <w:spacing w:before="61" w:line="254" w:lineRule="atLeast"/>
        <w:ind w:left="121"/>
        <w:jc w:val="left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r w:rsidRPr="00CF1B71">
        <w:rPr>
          <w:rFonts w:ascii="Helvetica" w:eastAsia="宋体" w:hAnsi="Helvetica" w:cs="Helvetica"/>
          <w:color w:val="333333"/>
          <w:kern w:val="0"/>
          <w:sz w:val="17"/>
          <w:szCs w:val="17"/>
        </w:rPr>
        <w:t>已发表评论数</w:t>
      </w:r>
      <w:r w:rsidRPr="00CF1B71">
        <w:rPr>
          <w:rFonts w:ascii="Helvetica" w:eastAsia="宋体" w:hAnsi="Helvetica" w:cs="Helvetica"/>
          <w:color w:val="333333"/>
          <w:kern w:val="0"/>
          <w:sz w:val="17"/>
          <w:szCs w:val="17"/>
        </w:rPr>
        <w:t>(</w:t>
      </w:r>
      <w:r w:rsidRPr="00CF1B71">
        <w:rPr>
          <w:rFonts w:ascii="Helvetica" w:eastAsia="宋体" w:hAnsi="Helvetica" w:cs="Helvetica"/>
          <w:b/>
          <w:bCs/>
          <w:color w:val="333333"/>
          <w:kern w:val="0"/>
          <w:sz w:val="17"/>
        </w:rPr>
        <w:t>0</w:t>
      </w:r>
      <w:r w:rsidRPr="00CF1B71">
        <w:rPr>
          <w:rFonts w:ascii="Helvetica" w:eastAsia="宋体" w:hAnsi="Helvetica" w:cs="Helvetica"/>
          <w:color w:val="333333"/>
          <w:kern w:val="0"/>
          <w:sz w:val="17"/>
          <w:szCs w:val="17"/>
        </w:rPr>
        <w:t>)</w:t>
      </w:r>
    </w:p>
    <w:p w:rsidR="00CF1B71" w:rsidRPr="00CF1B71" w:rsidRDefault="00CF1B71" w:rsidP="00CF1B71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CF1B71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CF1B71" w:rsidRPr="00CF1B71" w:rsidRDefault="00CF1B71" w:rsidP="00CF1B71">
      <w:pPr>
        <w:widowControl/>
        <w:shd w:val="clear" w:color="auto" w:fill="FFFFFF"/>
        <w:spacing w:line="254" w:lineRule="atLeast"/>
        <w:jc w:val="left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r w:rsidRPr="00CF1B71">
        <w:rPr>
          <w:rFonts w:ascii="Helvetica" w:eastAsia="宋体" w:hAnsi="Helvetica" w:cs="Helvetica"/>
          <w:color w:val="333333"/>
          <w:kern w:val="0"/>
          <w:sz w:val="17"/>
          <w:szCs w:val="17"/>
        </w:rPr>
        <w:object w:dxaOrig="1440" w:dyaOrig="1440">
          <v:shape id="_x0000_i1041" type="#_x0000_t75" style="width:1in;height:18.15pt" o:ole="">
            <v:imagedata r:id="rId15" o:title=""/>
          </v:shape>
          <w:control r:id="rId28" w:name="DefaultOcxName2" w:shapeid="_x0000_i1041"/>
        </w:object>
      </w:r>
    </w:p>
    <w:p w:rsidR="00CF1B71" w:rsidRPr="00CF1B71" w:rsidRDefault="00CF1B71" w:rsidP="00CF1B71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CF1B71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CF1B71" w:rsidRPr="00CF1B71" w:rsidRDefault="00CF1B71" w:rsidP="00CF1B71">
      <w:pPr>
        <w:widowControl/>
        <w:pBdr>
          <w:bottom w:val="single" w:sz="4" w:space="3" w:color="E3E3E3"/>
        </w:pBdr>
        <w:shd w:val="clear" w:color="auto" w:fill="FFFFFF"/>
        <w:spacing w:after="120" w:line="360" w:lineRule="atLeast"/>
        <w:ind w:left="377" w:right="73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 w:val="22"/>
        </w:rPr>
      </w:pPr>
      <w:r w:rsidRPr="00CF1B71">
        <w:rPr>
          <w:rFonts w:ascii="inherit" w:eastAsia="宋体" w:hAnsi="inherit" w:cs="Helvetica"/>
          <w:b/>
          <w:bCs/>
          <w:color w:val="000000"/>
          <w:kern w:val="0"/>
          <w:sz w:val="22"/>
        </w:rPr>
        <w:t>相关站点</w:t>
      </w:r>
    </w:p>
    <w:p w:rsidR="00CF1B71" w:rsidRPr="00CF1B71" w:rsidRDefault="00CF1B71" w:rsidP="00CF1B71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>
        <w:rPr>
          <w:rFonts w:ascii="Helvetica" w:eastAsia="宋体" w:hAnsi="Helvetica" w:cs="Helvetica"/>
          <w:noProof/>
          <w:color w:val="333333"/>
          <w:kern w:val="0"/>
          <w:sz w:val="15"/>
          <w:szCs w:val="15"/>
        </w:rPr>
        <w:drawing>
          <wp:inline distT="0" distB="0" distL="0" distR="0">
            <wp:extent cx="953135" cy="953135"/>
            <wp:effectExtent l="19050" t="0" r="0" b="0"/>
            <wp:docPr id="1" name="图片 1" descr="http://stimg1.tuicool.com/2uyu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img1.tuicool.com/2uyumu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95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B71" w:rsidRPr="00CF1B71" w:rsidRDefault="00CF1B71" w:rsidP="00CF1B71">
      <w:pPr>
        <w:widowControl/>
        <w:shd w:val="clear" w:color="auto" w:fill="FFFFFF"/>
        <w:spacing w:line="240" w:lineRule="atLeast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hyperlink r:id="rId30" w:tgtFrame="_blank" w:history="1">
        <w:r w:rsidRPr="00CF1B71">
          <w:rPr>
            <w:rFonts w:ascii="Helvetica" w:eastAsia="宋体" w:hAnsi="Helvetica" w:cs="Helvetica"/>
            <w:b/>
            <w:bCs/>
            <w:color w:val="16A085"/>
            <w:kern w:val="0"/>
            <w:sz w:val="19"/>
            <w:u w:val="single"/>
          </w:rPr>
          <w:t xml:space="preserve">Oshyn —— </w:t>
        </w:r>
        <w:r w:rsidRPr="00CF1B71">
          <w:rPr>
            <w:rFonts w:ascii="Helvetica" w:eastAsia="宋体" w:hAnsi="Helvetica" w:cs="Helvetica"/>
            <w:b/>
            <w:bCs/>
            <w:color w:val="16A085"/>
            <w:kern w:val="0"/>
            <w:sz w:val="19"/>
            <w:u w:val="single"/>
          </w:rPr>
          <w:t>乐而学，学而乐</w:t>
        </w:r>
      </w:hyperlink>
    </w:p>
    <w:p w:rsidR="00CF1B71" w:rsidRPr="00CF1B71" w:rsidRDefault="00CF1B71" w:rsidP="00CF1B71">
      <w:pPr>
        <w:widowControl/>
        <w:pBdr>
          <w:bottom w:val="single" w:sz="4" w:space="3" w:color="E3E3E3"/>
        </w:pBdr>
        <w:shd w:val="clear" w:color="auto" w:fill="FFFFFF"/>
        <w:spacing w:after="120" w:line="360" w:lineRule="atLeast"/>
        <w:ind w:left="377" w:right="73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 w:val="22"/>
        </w:rPr>
      </w:pPr>
      <w:r w:rsidRPr="00CF1B71">
        <w:rPr>
          <w:rFonts w:ascii="inherit" w:eastAsia="宋体" w:hAnsi="inherit" w:cs="Helvetica"/>
          <w:b/>
          <w:bCs/>
          <w:color w:val="000000"/>
          <w:kern w:val="0"/>
          <w:sz w:val="22"/>
        </w:rPr>
        <w:t>相关主题</w:t>
      </w:r>
    </w:p>
    <w:p w:rsidR="00CF1B71" w:rsidRPr="00CF1B71" w:rsidRDefault="00CF1B71" w:rsidP="00CF1B71">
      <w:pPr>
        <w:widowControl/>
        <w:numPr>
          <w:ilvl w:val="0"/>
          <w:numId w:val="8"/>
        </w:num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spacing w:before="100" w:beforeAutospacing="1" w:after="100" w:afterAutospacing="1" w:line="360" w:lineRule="atLeast"/>
        <w:ind w:left="413"/>
        <w:jc w:val="left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hyperlink r:id="rId31" w:tgtFrame="_blank" w:history="1">
        <w:r w:rsidRPr="00CF1B71">
          <w:rPr>
            <w:rFonts w:ascii="Helvetica" w:eastAsia="宋体" w:hAnsi="Helvetica" w:cs="Helvetica"/>
            <w:color w:val="FFFFFF"/>
            <w:kern w:val="0"/>
            <w:sz w:val="15"/>
            <w:u w:val="single"/>
          </w:rPr>
          <w:t>WebSocket</w:t>
        </w:r>
        <w:r>
          <w:rPr>
            <w:rFonts w:ascii="Helvetica" w:eastAsia="宋体" w:hAnsi="Helvetica" w:cs="Helvetica"/>
            <w:noProof/>
            <w:color w:val="333333"/>
            <w:kern w:val="0"/>
            <w:sz w:val="17"/>
            <w:szCs w:val="17"/>
          </w:rPr>
          <w:drawing>
            <wp:inline distT="0" distB="0" distL="0" distR="0">
              <wp:extent cx="953135" cy="953135"/>
              <wp:effectExtent l="19050" t="0" r="0" b="0"/>
              <wp:docPr id="2" name="图片 2" descr="WebSocket">
                <a:hlinkClick xmlns:a="http://schemas.openxmlformats.org/drawingml/2006/main" r:id="rId3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WebSocket">
                        <a:hlinkClick r:id="rId3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3135" cy="9531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CF1B71" w:rsidRPr="00CF1B71" w:rsidRDefault="00CF1B71" w:rsidP="00CF1B71">
      <w:pPr>
        <w:widowControl/>
        <w:shd w:val="clear" w:color="auto" w:fill="FFFFFF"/>
        <w:spacing w:line="254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 w:val="22"/>
        </w:rPr>
      </w:pPr>
      <w:r w:rsidRPr="00CF1B71">
        <w:rPr>
          <w:rFonts w:ascii="Helvetica" w:eastAsia="宋体" w:hAnsi="Helvetica" w:cs="Helvetica"/>
          <w:b/>
          <w:bCs/>
          <w:color w:val="000000"/>
          <w:kern w:val="0"/>
          <w:sz w:val="22"/>
        </w:rPr>
        <w:t>热门文章</w:t>
      </w:r>
    </w:p>
    <w:p w:rsidR="00CF1B71" w:rsidRPr="00CF1B71" w:rsidRDefault="00CF1B71" w:rsidP="00CF1B71">
      <w:pPr>
        <w:widowControl/>
        <w:numPr>
          <w:ilvl w:val="0"/>
          <w:numId w:val="9"/>
        </w:numPr>
        <w:pBdr>
          <w:bottom w:val="dashed" w:sz="4" w:space="4" w:color="CCCCCC"/>
        </w:pBdr>
        <w:shd w:val="clear" w:color="auto" w:fill="FFFFFF"/>
        <w:spacing w:before="100" w:beforeAutospacing="1" w:after="100" w:afterAutospacing="1" w:line="360" w:lineRule="atLeast"/>
        <w:ind w:left="425" w:right="73"/>
        <w:jc w:val="left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r w:rsidRPr="00CF1B71">
        <w:rPr>
          <w:rFonts w:ascii="Helvetica" w:eastAsia="宋体" w:hAnsi="Helvetica" w:cs="Helvetica"/>
          <w:color w:val="333333"/>
          <w:kern w:val="0"/>
          <w:sz w:val="17"/>
          <w:szCs w:val="17"/>
        </w:rPr>
        <w:t>1.</w:t>
      </w:r>
      <w:hyperlink r:id="rId33" w:tgtFrame="_blank" w:tooltip="【干货】并发和Tomcat线程数，跪求指正！" w:history="1">
        <w:r w:rsidRPr="00CF1B71">
          <w:rPr>
            <w:rFonts w:ascii="Helvetica" w:eastAsia="宋体" w:hAnsi="Helvetica" w:cs="Helvetica"/>
            <w:color w:val="16A085"/>
            <w:kern w:val="0"/>
            <w:sz w:val="17"/>
          </w:rPr>
          <w:t> </w:t>
        </w:r>
        <w:r w:rsidRPr="00CF1B71">
          <w:rPr>
            <w:rFonts w:ascii="Helvetica" w:eastAsia="宋体" w:hAnsi="Helvetica" w:cs="Helvetica"/>
            <w:color w:val="16A085"/>
            <w:kern w:val="0"/>
            <w:sz w:val="17"/>
            <w:u w:val="single"/>
          </w:rPr>
          <w:t>【干货】并发和</w:t>
        </w:r>
        <w:r w:rsidRPr="00CF1B71">
          <w:rPr>
            <w:rFonts w:ascii="Helvetica" w:eastAsia="宋体" w:hAnsi="Helvetica" w:cs="Helvetica"/>
            <w:color w:val="16A085"/>
            <w:kern w:val="0"/>
            <w:sz w:val="17"/>
            <w:u w:val="single"/>
          </w:rPr>
          <w:t>Tomcat</w:t>
        </w:r>
        <w:r w:rsidRPr="00CF1B71">
          <w:rPr>
            <w:rFonts w:ascii="Helvetica" w:eastAsia="宋体" w:hAnsi="Helvetica" w:cs="Helvetica"/>
            <w:color w:val="16A085"/>
            <w:kern w:val="0"/>
            <w:sz w:val="17"/>
            <w:u w:val="single"/>
          </w:rPr>
          <w:t>线程数，跪求指正！</w:t>
        </w:r>
      </w:hyperlink>
    </w:p>
    <w:p w:rsidR="00CF1B71" w:rsidRPr="00CF1B71" w:rsidRDefault="00CF1B71" w:rsidP="00CF1B71">
      <w:pPr>
        <w:widowControl/>
        <w:numPr>
          <w:ilvl w:val="0"/>
          <w:numId w:val="9"/>
        </w:numPr>
        <w:pBdr>
          <w:bottom w:val="dashed" w:sz="4" w:space="4" w:color="CCCCCC"/>
        </w:pBdr>
        <w:shd w:val="clear" w:color="auto" w:fill="FFFFFF"/>
        <w:spacing w:before="100" w:beforeAutospacing="1" w:after="100" w:afterAutospacing="1" w:line="360" w:lineRule="atLeast"/>
        <w:ind w:left="425" w:right="73"/>
        <w:jc w:val="left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r w:rsidRPr="00CF1B71">
        <w:rPr>
          <w:rFonts w:ascii="Helvetica" w:eastAsia="宋体" w:hAnsi="Helvetica" w:cs="Helvetica"/>
          <w:color w:val="333333"/>
          <w:kern w:val="0"/>
          <w:sz w:val="17"/>
          <w:szCs w:val="17"/>
        </w:rPr>
        <w:t>2.</w:t>
      </w:r>
      <w:hyperlink r:id="rId34" w:tgtFrame="_blank" w:tooltip="音频软件开发的技术排查" w:history="1">
        <w:r w:rsidRPr="00CF1B71">
          <w:rPr>
            <w:rFonts w:ascii="Helvetica" w:eastAsia="宋体" w:hAnsi="Helvetica" w:cs="Helvetica"/>
            <w:color w:val="16A085"/>
            <w:kern w:val="0"/>
            <w:sz w:val="17"/>
          </w:rPr>
          <w:t> </w:t>
        </w:r>
        <w:r w:rsidRPr="00CF1B71">
          <w:rPr>
            <w:rFonts w:ascii="Helvetica" w:eastAsia="宋体" w:hAnsi="Helvetica" w:cs="Helvetica"/>
            <w:color w:val="16A085"/>
            <w:kern w:val="0"/>
            <w:sz w:val="17"/>
            <w:u w:val="single"/>
          </w:rPr>
          <w:t>音频软件开发的技术排查</w:t>
        </w:r>
      </w:hyperlink>
    </w:p>
    <w:p w:rsidR="00CF1B71" w:rsidRPr="00CF1B71" w:rsidRDefault="00CF1B71" w:rsidP="00CF1B71">
      <w:pPr>
        <w:widowControl/>
        <w:numPr>
          <w:ilvl w:val="0"/>
          <w:numId w:val="9"/>
        </w:numPr>
        <w:pBdr>
          <w:bottom w:val="dashed" w:sz="4" w:space="4" w:color="CCCCCC"/>
        </w:pBdr>
        <w:shd w:val="clear" w:color="auto" w:fill="FFFFFF"/>
        <w:spacing w:before="100" w:beforeAutospacing="1" w:after="100" w:afterAutospacing="1" w:line="360" w:lineRule="atLeast"/>
        <w:ind w:left="425" w:right="73"/>
        <w:jc w:val="left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r w:rsidRPr="00CF1B71">
        <w:rPr>
          <w:rFonts w:ascii="Helvetica" w:eastAsia="宋体" w:hAnsi="Helvetica" w:cs="Helvetica"/>
          <w:color w:val="333333"/>
          <w:kern w:val="0"/>
          <w:sz w:val="17"/>
          <w:szCs w:val="17"/>
        </w:rPr>
        <w:t>3.</w:t>
      </w:r>
      <w:hyperlink r:id="rId35" w:tgtFrame="_blank" w:tooltip="耍一把codegen，这样算懂编译么？" w:history="1">
        <w:r w:rsidRPr="00CF1B71">
          <w:rPr>
            <w:rFonts w:ascii="Helvetica" w:eastAsia="宋体" w:hAnsi="Helvetica" w:cs="Helvetica"/>
            <w:color w:val="16A085"/>
            <w:kern w:val="0"/>
            <w:sz w:val="17"/>
          </w:rPr>
          <w:t> </w:t>
        </w:r>
        <w:r w:rsidRPr="00CF1B71">
          <w:rPr>
            <w:rFonts w:ascii="Helvetica" w:eastAsia="宋体" w:hAnsi="Helvetica" w:cs="Helvetica"/>
            <w:color w:val="16A085"/>
            <w:kern w:val="0"/>
            <w:sz w:val="17"/>
            <w:u w:val="single"/>
          </w:rPr>
          <w:t>耍一把</w:t>
        </w:r>
        <w:r w:rsidRPr="00CF1B71">
          <w:rPr>
            <w:rFonts w:ascii="Helvetica" w:eastAsia="宋体" w:hAnsi="Helvetica" w:cs="Helvetica"/>
            <w:color w:val="16A085"/>
            <w:kern w:val="0"/>
            <w:sz w:val="17"/>
            <w:u w:val="single"/>
          </w:rPr>
          <w:t>codegen</w:t>
        </w:r>
        <w:r w:rsidRPr="00CF1B71">
          <w:rPr>
            <w:rFonts w:ascii="Helvetica" w:eastAsia="宋体" w:hAnsi="Helvetica" w:cs="Helvetica"/>
            <w:color w:val="16A085"/>
            <w:kern w:val="0"/>
            <w:sz w:val="17"/>
            <w:u w:val="single"/>
          </w:rPr>
          <w:t>，这样算懂编译么？</w:t>
        </w:r>
      </w:hyperlink>
    </w:p>
    <w:p w:rsidR="00CF1B71" w:rsidRPr="00CF1B71" w:rsidRDefault="00CF1B71" w:rsidP="00CF1B71">
      <w:pPr>
        <w:widowControl/>
        <w:numPr>
          <w:ilvl w:val="0"/>
          <w:numId w:val="9"/>
        </w:numPr>
        <w:pBdr>
          <w:bottom w:val="dashed" w:sz="4" w:space="4" w:color="CCCCCC"/>
        </w:pBdr>
        <w:shd w:val="clear" w:color="auto" w:fill="FFFFFF"/>
        <w:spacing w:before="100" w:beforeAutospacing="1" w:after="100" w:afterAutospacing="1" w:line="360" w:lineRule="atLeast"/>
        <w:ind w:left="425" w:right="73"/>
        <w:jc w:val="left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r w:rsidRPr="00CF1B71">
        <w:rPr>
          <w:rFonts w:ascii="Helvetica" w:eastAsia="宋体" w:hAnsi="Helvetica" w:cs="Helvetica"/>
          <w:color w:val="333333"/>
          <w:kern w:val="0"/>
          <w:sz w:val="17"/>
          <w:szCs w:val="17"/>
        </w:rPr>
        <w:t>4.</w:t>
      </w:r>
      <w:hyperlink r:id="rId36" w:tgtFrame="_blank" w:tooltip="RabbitMQ持久化机制" w:history="1">
        <w:r w:rsidRPr="00CF1B71">
          <w:rPr>
            <w:rFonts w:ascii="Helvetica" w:eastAsia="宋体" w:hAnsi="Helvetica" w:cs="Helvetica"/>
            <w:color w:val="16A085"/>
            <w:kern w:val="0"/>
            <w:sz w:val="17"/>
          </w:rPr>
          <w:t> </w:t>
        </w:r>
        <w:r w:rsidRPr="00CF1B71">
          <w:rPr>
            <w:rFonts w:ascii="Helvetica" w:eastAsia="宋体" w:hAnsi="Helvetica" w:cs="Helvetica"/>
            <w:color w:val="16A085"/>
            <w:kern w:val="0"/>
            <w:sz w:val="17"/>
            <w:u w:val="single"/>
          </w:rPr>
          <w:t>RabbitMQ</w:t>
        </w:r>
        <w:r w:rsidRPr="00CF1B71">
          <w:rPr>
            <w:rFonts w:ascii="Helvetica" w:eastAsia="宋体" w:hAnsi="Helvetica" w:cs="Helvetica"/>
            <w:color w:val="16A085"/>
            <w:kern w:val="0"/>
            <w:sz w:val="17"/>
            <w:u w:val="single"/>
          </w:rPr>
          <w:t>持久化机制</w:t>
        </w:r>
      </w:hyperlink>
    </w:p>
    <w:p w:rsidR="00CF1B71" w:rsidRPr="00CF1B71" w:rsidRDefault="00CF1B71" w:rsidP="00CF1B71">
      <w:pPr>
        <w:widowControl/>
        <w:numPr>
          <w:ilvl w:val="0"/>
          <w:numId w:val="9"/>
        </w:numPr>
        <w:pBdr>
          <w:bottom w:val="dashed" w:sz="4" w:space="4" w:color="CCCCCC"/>
        </w:pBdr>
        <w:shd w:val="clear" w:color="auto" w:fill="FFFFFF"/>
        <w:spacing w:before="100" w:beforeAutospacing="1" w:after="100" w:afterAutospacing="1" w:line="360" w:lineRule="atLeast"/>
        <w:ind w:left="425" w:right="73"/>
        <w:jc w:val="left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r w:rsidRPr="00CF1B71">
        <w:rPr>
          <w:rFonts w:ascii="Helvetica" w:eastAsia="宋体" w:hAnsi="Helvetica" w:cs="Helvetica"/>
          <w:color w:val="333333"/>
          <w:kern w:val="0"/>
          <w:sz w:val="17"/>
          <w:szCs w:val="17"/>
        </w:rPr>
        <w:t>5.</w:t>
      </w:r>
      <w:hyperlink r:id="rId37" w:tgtFrame="_blank" w:tooltip="MQTT 3.1.1，值得升级的6个新特性" w:history="1">
        <w:r w:rsidRPr="00CF1B71">
          <w:rPr>
            <w:rFonts w:ascii="Helvetica" w:eastAsia="宋体" w:hAnsi="Helvetica" w:cs="Helvetica"/>
            <w:color w:val="16A085"/>
            <w:kern w:val="0"/>
            <w:sz w:val="17"/>
          </w:rPr>
          <w:t> </w:t>
        </w:r>
        <w:r w:rsidRPr="00CF1B71">
          <w:rPr>
            <w:rFonts w:ascii="Helvetica" w:eastAsia="宋体" w:hAnsi="Helvetica" w:cs="Helvetica"/>
            <w:color w:val="16A085"/>
            <w:kern w:val="0"/>
            <w:sz w:val="17"/>
            <w:u w:val="single"/>
          </w:rPr>
          <w:t>MQTT 3.1.1</w:t>
        </w:r>
        <w:r w:rsidRPr="00CF1B71">
          <w:rPr>
            <w:rFonts w:ascii="Helvetica" w:eastAsia="宋体" w:hAnsi="Helvetica" w:cs="Helvetica"/>
            <w:color w:val="16A085"/>
            <w:kern w:val="0"/>
            <w:sz w:val="17"/>
            <w:u w:val="single"/>
          </w:rPr>
          <w:t>，值得升级的</w:t>
        </w:r>
        <w:r w:rsidRPr="00CF1B71">
          <w:rPr>
            <w:rFonts w:ascii="Helvetica" w:eastAsia="宋体" w:hAnsi="Helvetica" w:cs="Helvetica"/>
            <w:color w:val="16A085"/>
            <w:kern w:val="0"/>
            <w:sz w:val="17"/>
            <w:u w:val="single"/>
          </w:rPr>
          <w:t>6</w:t>
        </w:r>
        <w:r w:rsidRPr="00CF1B71">
          <w:rPr>
            <w:rFonts w:ascii="Helvetica" w:eastAsia="宋体" w:hAnsi="Helvetica" w:cs="Helvetica"/>
            <w:color w:val="16A085"/>
            <w:kern w:val="0"/>
            <w:sz w:val="17"/>
            <w:u w:val="single"/>
          </w:rPr>
          <w:t>个新特性</w:t>
        </w:r>
      </w:hyperlink>
    </w:p>
    <w:p w:rsidR="00CF1B71" w:rsidRPr="00CF1B71" w:rsidRDefault="00CF1B71" w:rsidP="00CF1B71">
      <w:pPr>
        <w:widowControl/>
        <w:numPr>
          <w:ilvl w:val="0"/>
          <w:numId w:val="9"/>
        </w:numPr>
        <w:pBdr>
          <w:bottom w:val="dashed" w:sz="4" w:space="4" w:color="CCCCCC"/>
        </w:pBdr>
        <w:shd w:val="clear" w:color="auto" w:fill="FFFFFF"/>
        <w:spacing w:before="100" w:beforeAutospacing="1" w:after="100" w:afterAutospacing="1" w:line="360" w:lineRule="atLeast"/>
        <w:ind w:left="425" w:right="73"/>
        <w:jc w:val="left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r w:rsidRPr="00CF1B71">
        <w:rPr>
          <w:rFonts w:ascii="Helvetica" w:eastAsia="宋体" w:hAnsi="Helvetica" w:cs="Helvetica"/>
          <w:color w:val="333333"/>
          <w:kern w:val="0"/>
          <w:sz w:val="17"/>
          <w:szCs w:val="17"/>
        </w:rPr>
        <w:t>6.</w:t>
      </w:r>
      <w:hyperlink r:id="rId38" w:tgtFrame="_blank" w:tooltip="日志归档与数据挖掘（日志中心）" w:history="1">
        <w:r w:rsidRPr="00CF1B71">
          <w:rPr>
            <w:rFonts w:ascii="Helvetica" w:eastAsia="宋体" w:hAnsi="Helvetica" w:cs="Helvetica"/>
            <w:color w:val="16A085"/>
            <w:kern w:val="0"/>
            <w:sz w:val="17"/>
          </w:rPr>
          <w:t> </w:t>
        </w:r>
        <w:r w:rsidRPr="00CF1B71">
          <w:rPr>
            <w:rFonts w:ascii="Helvetica" w:eastAsia="宋体" w:hAnsi="Helvetica" w:cs="Helvetica"/>
            <w:color w:val="16A085"/>
            <w:kern w:val="0"/>
            <w:sz w:val="17"/>
            <w:u w:val="single"/>
          </w:rPr>
          <w:t>日志归档与数据挖掘（日志中心）</w:t>
        </w:r>
      </w:hyperlink>
    </w:p>
    <w:p w:rsidR="00CF1B71" w:rsidRPr="00CF1B71" w:rsidRDefault="00CF1B71" w:rsidP="00CF1B71">
      <w:pPr>
        <w:widowControl/>
        <w:pBdr>
          <w:bottom w:val="single" w:sz="12" w:space="0" w:color="16A085"/>
        </w:pBdr>
        <w:spacing w:after="120" w:line="387" w:lineRule="atLeast"/>
        <w:jc w:val="left"/>
        <w:outlineLvl w:val="3"/>
        <w:rPr>
          <w:rFonts w:ascii="inherit" w:eastAsia="宋体" w:hAnsi="inherit" w:cs="Helvetica"/>
          <w:color w:val="555555"/>
          <w:kern w:val="0"/>
          <w:szCs w:val="21"/>
        </w:rPr>
      </w:pPr>
      <w:r w:rsidRPr="00CF1B71">
        <w:rPr>
          <w:rFonts w:ascii="inherit" w:eastAsia="宋体" w:hAnsi="inherit" w:cs="Helvetica"/>
          <w:color w:val="555555"/>
          <w:kern w:val="0"/>
          <w:szCs w:val="21"/>
        </w:rPr>
        <w:t>分享该文章</w:t>
      </w:r>
    </w:p>
    <w:p w:rsidR="00CF1B71" w:rsidRPr="00CF1B71" w:rsidRDefault="00CF1B71" w:rsidP="00CF1B71">
      <w:pPr>
        <w:widowControl/>
        <w:shd w:val="clear" w:color="auto" w:fill="FFFFFF"/>
        <w:spacing w:after="61" w:line="360" w:lineRule="atLeast"/>
        <w:jc w:val="left"/>
        <w:rPr>
          <w:ins w:id="0" w:author="Unknown"/>
          <w:rFonts w:ascii="Helvetica" w:eastAsia="宋体" w:hAnsi="Helvetica" w:cs="Helvetica"/>
          <w:b/>
          <w:bCs/>
          <w:color w:val="555555"/>
          <w:kern w:val="0"/>
          <w:sz w:val="17"/>
          <w:szCs w:val="17"/>
        </w:rPr>
      </w:pPr>
      <w:ins w:id="1" w:author="Unknown">
        <w:r w:rsidRPr="00CF1B71">
          <w:rPr>
            <w:rFonts w:ascii="Helvetica" w:eastAsia="宋体" w:hAnsi="Helvetica" w:cs="Helvetica"/>
            <w:b/>
            <w:bCs/>
            <w:color w:val="555555"/>
            <w:kern w:val="0"/>
            <w:sz w:val="17"/>
            <w:szCs w:val="17"/>
          </w:rPr>
          <w:t>网站相关</w:t>
        </w:r>
      </w:ins>
    </w:p>
    <w:p w:rsidR="00CF1B71" w:rsidRPr="00CF1B71" w:rsidRDefault="00CF1B71" w:rsidP="00CF1B71">
      <w:pPr>
        <w:widowControl/>
        <w:shd w:val="clear" w:color="auto" w:fill="FFFFFF"/>
        <w:spacing w:line="360" w:lineRule="atLeast"/>
        <w:ind w:left="720"/>
        <w:jc w:val="left"/>
        <w:rPr>
          <w:ins w:id="2" w:author="Unknown"/>
          <w:rFonts w:ascii="Helvetica" w:eastAsia="宋体" w:hAnsi="Helvetica" w:cs="Helvetica"/>
          <w:color w:val="333333"/>
          <w:kern w:val="0"/>
          <w:sz w:val="17"/>
          <w:szCs w:val="17"/>
        </w:rPr>
      </w:pPr>
      <w:ins w:id="3" w:author="Unknown"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lastRenderedPageBreak/>
          <w:fldChar w:fldCharType="begin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HYPERLINK "http://www.tuicool.com/about" \t "_blank" 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separate"/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关于我们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end"/>
        </w:r>
      </w:ins>
    </w:p>
    <w:p w:rsidR="00CF1B71" w:rsidRPr="00CF1B71" w:rsidRDefault="00CF1B71" w:rsidP="00CF1B71">
      <w:pPr>
        <w:widowControl/>
        <w:shd w:val="clear" w:color="auto" w:fill="FFFFFF"/>
        <w:spacing w:line="360" w:lineRule="atLeast"/>
        <w:ind w:left="720"/>
        <w:jc w:val="left"/>
        <w:rPr>
          <w:ins w:id="4" w:author="Unknown"/>
          <w:rFonts w:ascii="Helvetica" w:eastAsia="宋体" w:hAnsi="Helvetica" w:cs="Helvetica"/>
          <w:color w:val="333333"/>
          <w:kern w:val="0"/>
          <w:sz w:val="17"/>
          <w:szCs w:val="17"/>
        </w:rPr>
      </w:pPr>
      <w:ins w:id="5" w:author="Unknown"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begin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HYPERLINK "http://www.tuicool.com/mobile" \t "_blank" 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separate"/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移动应用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end"/>
        </w:r>
      </w:ins>
    </w:p>
    <w:p w:rsidR="00CF1B71" w:rsidRPr="00CF1B71" w:rsidRDefault="00CF1B71" w:rsidP="00CF1B71">
      <w:pPr>
        <w:widowControl/>
        <w:shd w:val="clear" w:color="auto" w:fill="FFFFFF"/>
        <w:spacing w:line="360" w:lineRule="atLeast"/>
        <w:ind w:left="720"/>
        <w:jc w:val="left"/>
        <w:rPr>
          <w:ins w:id="6" w:author="Unknown"/>
          <w:rFonts w:ascii="Helvetica" w:eastAsia="宋体" w:hAnsi="Helvetica" w:cs="Helvetica"/>
          <w:color w:val="333333"/>
          <w:kern w:val="0"/>
          <w:sz w:val="17"/>
          <w:szCs w:val="17"/>
        </w:rPr>
      </w:pPr>
      <w:ins w:id="7" w:author="Unknown"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begin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HYPERLINK "http://www.tuicool.com/bbs/go/issues" \t "_blank" 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separate"/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建议反馈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end"/>
        </w:r>
      </w:ins>
    </w:p>
    <w:p w:rsidR="00CF1B71" w:rsidRPr="00CF1B71" w:rsidRDefault="00CF1B71" w:rsidP="00CF1B71">
      <w:pPr>
        <w:widowControl/>
        <w:shd w:val="clear" w:color="auto" w:fill="FFFFFF"/>
        <w:spacing w:line="360" w:lineRule="atLeast"/>
        <w:ind w:left="720"/>
        <w:jc w:val="left"/>
        <w:rPr>
          <w:ins w:id="8" w:author="Unknown"/>
          <w:rFonts w:ascii="Helvetica" w:eastAsia="宋体" w:hAnsi="Helvetica" w:cs="Helvetica"/>
          <w:color w:val="333333"/>
          <w:kern w:val="0"/>
          <w:sz w:val="17"/>
          <w:szCs w:val="17"/>
        </w:rPr>
      </w:pPr>
      <w:ins w:id="9" w:author="Unknown"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begin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HYPERLINK "http://www.tuicool.com/changelog" \t "_blank" 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separate"/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更新日志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end"/>
        </w:r>
      </w:ins>
    </w:p>
    <w:p w:rsidR="00CF1B71" w:rsidRPr="00CF1B71" w:rsidRDefault="00CF1B71" w:rsidP="00CF1B71">
      <w:pPr>
        <w:widowControl/>
        <w:shd w:val="clear" w:color="auto" w:fill="FFFFFF"/>
        <w:spacing w:after="61" w:line="360" w:lineRule="atLeast"/>
        <w:jc w:val="left"/>
        <w:rPr>
          <w:ins w:id="10" w:author="Unknown"/>
          <w:rFonts w:ascii="Helvetica" w:eastAsia="宋体" w:hAnsi="Helvetica" w:cs="Helvetica"/>
          <w:b/>
          <w:bCs/>
          <w:color w:val="555555"/>
          <w:kern w:val="0"/>
          <w:sz w:val="17"/>
          <w:szCs w:val="17"/>
        </w:rPr>
      </w:pPr>
      <w:ins w:id="11" w:author="Unknown">
        <w:r w:rsidRPr="00CF1B71">
          <w:rPr>
            <w:rFonts w:ascii="Helvetica" w:eastAsia="宋体" w:hAnsi="Helvetica" w:cs="Helvetica"/>
            <w:b/>
            <w:bCs/>
            <w:color w:val="555555"/>
            <w:kern w:val="0"/>
            <w:sz w:val="17"/>
            <w:szCs w:val="17"/>
          </w:rPr>
          <w:t>关注我们</w:t>
        </w:r>
      </w:ins>
    </w:p>
    <w:p w:rsidR="00CF1B71" w:rsidRPr="00CF1B71" w:rsidRDefault="00CF1B71" w:rsidP="00CF1B71">
      <w:pPr>
        <w:widowControl/>
        <w:shd w:val="clear" w:color="auto" w:fill="FFFFFF"/>
        <w:spacing w:line="360" w:lineRule="atLeast"/>
        <w:ind w:left="720"/>
        <w:jc w:val="left"/>
        <w:rPr>
          <w:ins w:id="12" w:author="Unknown"/>
          <w:rFonts w:ascii="Helvetica" w:eastAsia="宋体" w:hAnsi="Helvetica" w:cs="Helvetica"/>
          <w:color w:val="333333"/>
          <w:kern w:val="0"/>
          <w:sz w:val="17"/>
          <w:szCs w:val="17"/>
        </w:rPr>
      </w:pPr>
      <w:ins w:id="13" w:author="Unknown"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begin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HYPERLINK "http://e.weibo.com/tuicool2012" \t "_blank" 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separate"/>
        </w:r>
      </w:ins>
      <w:r>
        <w:rPr>
          <w:rFonts w:ascii="Helvetica" w:eastAsia="宋体" w:hAnsi="Helvetica" w:cs="Helvetica"/>
          <w:noProof/>
          <w:color w:val="999999"/>
          <w:kern w:val="0"/>
          <w:sz w:val="17"/>
          <w:szCs w:val="17"/>
          <w:bdr w:val="none" w:sz="0" w:space="0" w:color="auto" w:frame="1"/>
        </w:rPr>
        <w:drawing>
          <wp:inline distT="0" distB="0" distL="0" distR="0">
            <wp:extent cx="307340" cy="307340"/>
            <wp:effectExtent l="19050" t="0" r="0" b="0"/>
            <wp:docPr id="3" name="图片 3" descr="http://static1.tuicool.com/images/weibo-32.png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1.tuicool.com/images/weibo-32.png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14" w:author="Unknown"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推酷网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end"/>
        </w:r>
      </w:ins>
    </w:p>
    <w:p w:rsidR="00CF1B71" w:rsidRPr="00CF1B71" w:rsidRDefault="00CF1B71" w:rsidP="00CF1B71">
      <w:pPr>
        <w:widowControl/>
        <w:shd w:val="clear" w:color="auto" w:fill="FFFFFF"/>
        <w:spacing w:before="61" w:after="61" w:line="360" w:lineRule="atLeast"/>
        <w:ind w:left="720"/>
        <w:jc w:val="left"/>
        <w:rPr>
          <w:ins w:id="15" w:author="Unknown"/>
          <w:rFonts w:ascii="Helvetica" w:eastAsia="宋体" w:hAnsi="Helvetica" w:cs="Helvetica"/>
          <w:color w:val="333333"/>
          <w:kern w:val="0"/>
          <w:sz w:val="17"/>
          <w:szCs w:val="17"/>
        </w:rPr>
      </w:pPr>
      <w:r>
        <w:rPr>
          <w:rFonts w:ascii="Helvetica" w:eastAsia="宋体" w:hAnsi="Helvetica" w:cs="Helvetica"/>
          <w:noProof/>
          <w:color w:val="333333"/>
          <w:kern w:val="0"/>
          <w:sz w:val="17"/>
          <w:szCs w:val="17"/>
        </w:rPr>
        <w:drawing>
          <wp:inline distT="0" distB="0" distL="0" distR="0">
            <wp:extent cx="307340" cy="307340"/>
            <wp:effectExtent l="19050" t="0" r="0" b="0"/>
            <wp:docPr id="4" name="图片 4" descr="http://static1.tuicool.com/images/weixin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1.tuicool.com/images/weixin-32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16" w:author="Unknown"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t>tuicool2012</w:t>
        </w:r>
      </w:ins>
    </w:p>
    <w:p w:rsidR="00CF1B71" w:rsidRPr="00CF1B71" w:rsidRDefault="00CF1B71" w:rsidP="00CF1B71">
      <w:pPr>
        <w:widowControl/>
        <w:shd w:val="clear" w:color="auto" w:fill="FFFFFF"/>
        <w:spacing w:before="61" w:after="61" w:line="360" w:lineRule="atLeast"/>
        <w:ind w:left="720"/>
        <w:jc w:val="left"/>
        <w:rPr>
          <w:ins w:id="17" w:author="Unknown"/>
          <w:rFonts w:ascii="Helvetica" w:eastAsia="宋体" w:hAnsi="Helvetica" w:cs="Helvetica"/>
          <w:color w:val="333333"/>
          <w:kern w:val="0"/>
          <w:sz w:val="17"/>
          <w:szCs w:val="17"/>
        </w:rPr>
      </w:pPr>
      <w:r>
        <w:rPr>
          <w:rFonts w:ascii="Helvetica" w:eastAsia="宋体" w:hAnsi="Helvetica" w:cs="Helvetica"/>
          <w:noProof/>
          <w:color w:val="333333"/>
          <w:kern w:val="0"/>
          <w:sz w:val="17"/>
          <w:szCs w:val="17"/>
        </w:rPr>
        <w:drawing>
          <wp:inline distT="0" distB="0" distL="0" distR="0">
            <wp:extent cx="514985" cy="507365"/>
            <wp:effectExtent l="19050" t="0" r="0" b="0"/>
            <wp:docPr id="5" name="图片 5" descr="http://static1.tuicool.com/images/qun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1.tuicool.com/images/qun-54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" cy="50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18" w:author="Unknown"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t>QQ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t>群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t>:164644910</w:t>
        </w:r>
      </w:ins>
    </w:p>
    <w:p w:rsidR="00CF1B71" w:rsidRPr="00CF1B71" w:rsidRDefault="00CF1B71" w:rsidP="00CF1B71">
      <w:pPr>
        <w:widowControl/>
        <w:shd w:val="clear" w:color="auto" w:fill="FFFFFF"/>
        <w:spacing w:after="61" w:line="360" w:lineRule="atLeast"/>
        <w:jc w:val="left"/>
        <w:rPr>
          <w:ins w:id="19" w:author="Unknown"/>
          <w:rFonts w:ascii="Helvetica" w:eastAsia="宋体" w:hAnsi="Helvetica" w:cs="Helvetica"/>
          <w:b/>
          <w:bCs/>
          <w:color w:val="555555"/>
          <w:kern w:val="0"/>
          <w:sz w:val="17"/>
          <w:szCs w:val="17"/>
        </w:rPr>
      </w:pPr>
      <w:ins w:id="20" w:author="Unknown">
        <w:r w:rsidRPr="00CF1B71">
          <w:rPr>
            <w:rFonts w:ascii="Helvetica" w:eastAsia="宋体" w:hAnsi="Helvetica" w:cs="Helvetica"/>
            <w:b/>
            <w:bCs/>
            <w:color w:val="555555"/>
            <w:kern w:val="0"/>
            <w:sz w:val="17"/>
            <w:szCs w:val="17"/>
          </w:rPr>
          <w:t>友情链接</w:t>
        </w:r>
      </w:ins>
    </w:p>
    <w:p w:rsidR="00CF1B71" w:rsidRPr="00CF1B71" w:rsidRDefault="00CF1B71" w:rsidP="00CF1B71">
      <w:pPr>
        <w:widowControl/>
        <w:shd w:val="clear" w:color="auto" w:fill="FFFFFF"/>
        <w:spacing w:line="360" w:lineRule="atLeast"/>
        <w:ind w:left="720" w:right="61"/>
        <w:jc w:val="left"/>
        <w:rPr>
          <w:ins w:id="21" w:author="Unknown"/>
          <w:rFonts w:ascii="Helvetica" w:eastAsia="宋体" w:hAnsi="Helvetica" w:cs="Helvetica"/>
          <w:color w:val="333333"/>
          <w:kern w:val="0"/>
          <w:sz w:val="17"/>
          <w:szCs w:val="17"/>
        </w:rPr>
      </w:pPr>
      <w:ins w:id="22" w:author="Unknown"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begin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HYPERLINK "http://www.woshipm.com/" \o "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人人都是产品经理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" \t "_blank"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separate"/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人人都是产品经理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end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</w:rPr>
          <w:t> 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begin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HYPERLINK "http://www.tmtforum.com/" \o "TMTForum" \t "_blank" 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separate"/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TMTForum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end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</w:rPr>
          <w:t> 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begin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HYPERLINK "http://www.moobuu.com/" \o "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魔部网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" \t "_blank"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separate"/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魔部网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end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</w:rPr>
          <w:t> 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begin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HYPERLINK "http://www.pm265.com/" \o "PM256" \t "_blank" 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separate"/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PM256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end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</w:rPr>
          <w:t> 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begin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HYPERLINK "http://www.pintu360.com/" \o "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品途网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" \t "_blank"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separate"/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品途网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end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</w:rPr>
          <w:t> 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begin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HYPERLINK "http://www.yidonghua.com/" \o "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移动信息化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" \t "_blank"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separate"/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移动信息化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end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</w:rPr>
          <w:t> 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begin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HYPERLINK "http://www.snsiu.com/" \o "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行晓网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" \t "_blank"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separate"/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行晓网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end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begin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HYPERLINK "http://code4app.com/" \o "Code4App" \t "_blank" 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separate"/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Code4App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end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</w:rPr>
          <w:t> 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begin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HYPERLINK "http://www.taskcity.com/" \o "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智城外包网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" \t "_blank"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separate"/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智城外包网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end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</w:rPr>
          <w:t> 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begin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HYPERLINK "http://gkkgo.com/" \o "KK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学习助手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" \t "_blank"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separate"/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KK</w:t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学习助手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end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</w:rPr>
          <w:t> 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begin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HYPERLINK "http://blog.lamper.cn/" \o "LAMP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人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" \t "_blank"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separate"/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LAMP</w:t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人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end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</w:rPr>
          <w:t> 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begin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HYPERLINK "http://www.apkway.com/forum.php" \o "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安卓航班网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" \t "_blank"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separate"/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安卓航班网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end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</w:rPr>
          <w:t> 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begin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HYPERLINK "http://www.huxiu.com/" \o "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虎嗅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" \t "_blank"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separate"/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虎嗅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end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</w:rPr>
          <w:t> 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begin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HYPERLINK "http://www.ycpai.com/" \o "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缘创派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" \t "_blank"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separate"/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缘创派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end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</w:rPr>
          <w:t> 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begin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HYPERLINK "http://www.iterduo.com/" \o "IT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耳朵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" \t "_blank"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separate"/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IT</w:t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耳朵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end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begin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HYPERLINK "http://www.iresearch.cn/" \o "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艾瑞网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" \t "_blank"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separate"/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艾瑞网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end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</w:rPr>
          <w:t> 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begin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HYPERLINK "http://mediaworks.caixin.com/" \o "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创媒工场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" \t "_blank"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separate"/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创媒工场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end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</w:rPr>
          <w:t> 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begin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HYPERLINK "http://www.guigu.org/" \o "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硅谷网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" \t "_blank"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separate"/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硅谷网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end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</w:rPr>
          <w:t> 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begin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HYPERLINK "https://mos.meituan.com/" \o "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美团云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" \t "_blank"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separate"/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美团云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end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</w:rPr>
          <w:t> 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begin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HYPERLINK "http://www.managershare.com/" \o "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经理人分享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" \t "_blank"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separate"/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经理人分享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end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</w:rPr>
          <w:t> 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begin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HYPERLINK "http://www.shichangbu.com/" \o "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市场部网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" \t "_blank"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separate"/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市场部网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end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</w:rPr>
          <w:t> 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begin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HYPERLINK "http://www.ikanchai.com/" \o "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砍柴网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" \t "_blank"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separate"/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砍柴网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end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</w:rPr>
          <w:t> 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begin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HYPERLINK "http://www.cocoachina.com/" \o "CocoaChina" \t "_blank" 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separate"/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CocoaChina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end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</w:rPr>
          <w:t> 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begin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HYPERLINK "http://www.ibeifeng.com/" \o "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北风网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" \t "_blank"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separate"/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北风网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end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begin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HYPERLINK "http://www.jiankongbao.com/" \o "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云智慧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" \t "_blank"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separate"/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云智慧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end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</w:rPr>
          <w:t> 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begin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HYPERLINK "http://www.wyzc.com/" \o "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我赢职场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" \t "_blank"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separate"/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我赢职场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end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</w:rPr>
          <w:t> 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begin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HYPERLINK "http://www.thebigdata.cn/" \o "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大数据时代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" \t "_blank"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separate"/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大数据时代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end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</w:rPr>
          <w:t> 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begin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HYPERLINK "http://www.qidic.com/" \o "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奇笛网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" \t "_blank"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separate"/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奇笛网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end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</w:rPr>
          <w:t> 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begin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HYPERLINK "http://www.cngulu.com/" \o "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咕噜网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" \t "_blank"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separate"/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咕噜网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end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</w:rPr>
          <w:t> 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begin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HYPERLINK "http://www.linuxdiyf.com/" \o "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红联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linux" \t "_blank"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separate"/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红联</w:t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linux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end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</w:rPr>
          <w:t> 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begin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HYPERLINK "http://win10.ithome.com/" \o "Win10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之家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" \t "_blank"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separate"/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Win10</w:t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之家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end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begin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HYPERLINK "http://cn.cocos2d-x.org/" \o "Cocos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引擎中文官网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" \t "_blank"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separate"/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Cocos</w:t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引擎中文官网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end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</w:rPr>
          <w:t> 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begin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HYPERLINK "http://www.niaogebiji.com/" \o "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鸟哥笔记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" \t "_blank"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separate"/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鸟哥笔记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end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</w:rPr>
          <w:t> 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begin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HYPERLINK "http://www.play.cn/" \o "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爱游戏</w:instrText>
        </w:r>
        <w:r w:rsidRPr="00CF1B71">
          <w:rPr>
            <w:rFonts w:ascii="Helvetica" w:eastAsia="宋体" w:hAnsi="Helvetica" w:cs="Helvetica" w:hint="eastAsia"/>
            <w:color w:val="333333"/>
            <w:kern w:val="0"/>
            <w:sz w:val="17"/>
            <w:szCs w:val="17"/>
          </w:rPr>
          <w:instrText>" \t "_blank"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separate"/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爱游戏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end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</w:rPr>
          <w:t> 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begin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instrText xml:space="preserve"> HYPERLINK "http://www.tuicool.com/links" </w:instrTex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separate"/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更多链接</w:t>
        </w:r>
        <w:r w:rsidRPr="00CF1B71">
          <w:rPr>
            <w:rFonts w:ascii="Helvetica" w:eastAsia="宋体" w:hAnsi="Helvetica" w:cs="Helvetica"/>
            <w:color w:val="999999"/>
            <w:kern w:val="0"/>
            <w:sz w:val="17"/>
            <w:u w:val="single"/>
          </w:rPr>
          <w:t>&gt;&gt;</w:t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fldChar w:fldCharType="end"/>
        </w:r>
        <w:r w:rsidRPr="00CF1B71">
          <w:rPr>
            <w:rFonts w:ascii="Helvetica" w:eastAsia="宋体" w:hAnsi="Helvetica" w:cs="Helvetica"/>
            <w:color w:val="333333"/>
            <w:kern w:val="0"/>
            <w:sz w:val="17"/>
            <w:szCs w:val="17"/>
          </w:rPr>
          <w:t>  </w:t>
        </w:r>
      </w:ins>
    </w:p>
    <w:p w:rsidR="003E4BCA" w:rsidRDefault="003E4BCA"/>
    <w:sectPr w:rsidR="003E4BCA" w:rsidSect="003E4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1B71" w:rsidRDefault="00CF1B71" w:rsidP="00CF1B71">
      <w:r>
        <w:separator/>
      </w:r>
    </w:p>
  </w:endnote>
  <w:endnote w:type="continuationSeparator" w:id="0">
    <w:p w:rsidR="00CF1B71" w:rsidRDefault="00CF1B71" w:rsidP="00CF1B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1B71" w:rsidRDefault="00CF1B71" w:rsidP="00CF1B71">
      <w:r>
        <w:separator/>
      </w:r>
    </w:p>
  </w:footnote>
  <w:footnote w:type="continuationSeparator" w:id="0">
    <w:p w:rsidR="00CF1B71" w:rsidRDefault="00CF1B71" w:rsidP="00CF1B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84F3C"/>
    <w:multiLevelType w:val="multilevel"/>
    <w:tmpl w:val="E1E0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B01E95"/>
    <w:multiLevelType w:val="multilevel"/>
    <w:tmpl w:val="0154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270BBA"/>
    <w:multiLevelType w:val="multilevel"/>
    <w:tmpl w:val="FE22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874C37"/>
    <w:multiLevelType w:val="multilevel"/>
    <w:tmpl w:val="4CF8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253201"/>
    <w:multiLevelType w:val="multilevel"/>
    <w:tmpl w:val="3C80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3F696F"/>
    <w:multiLevelType w:val="multilevel"/>
    <w:tmpl w:val="682E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2D4140"/>
    <w:multiLevelType w:val="multilevel"/>
    <w:tmpl w:val="E1CE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CD659B"/>
    <w:multiLevelType w:val="multilevel"/>
    <w:tmpl w:val="8E20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F95CFD"/>
    <w:multiLevelType w:val="multilevel"/>
    <w:tmpl w:val="2DB4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1B71"/>
    <w:rsid w:val="003E4BCA"/>
    <w:rsid w:val="00CF1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BC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F1B7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F1B7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CF1B7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CF1B7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1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1B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1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1B7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1B7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F1B7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CF1B7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CF1B71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CF1B71"/>
    <w:rPr>
      <w:color w:val="0000FF"/>
      <w:u w:val="single"/>
    </w:rPr>
  </w:style>
  <w:style w:type="character" w:customStyle="1" w:styleId="apple-converted-space">
    <w:name w:val="apple-converted-space"/>
    <w:basedOn w:val="a0"/>
    <w:rsid w:val="00CF1B71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F1B7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CF1B71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CF1B7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CF1B71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imestamp">
    <w:name w:val="timestamp"/>
    <w:basedOn w:val="a0"/>
    <w:rsid w:val="00CF1B71"/>
  </w:style>
  <w:style w:type="character" w:customStyle="1" w:styleId="from">
    <w:name w:val="from"/>
    <w:basedOn w:val="a0"/>
    <w:rsid w:val="00CF1B71"/>
  </w:style>
  <w:style w:type="character" w:customStyle="1" w:styleId="source">
    <w:name w:val="source"/>
    <w:basedOn w:val="a0"/>
    <w:rsid w:val="00CF1B71"/>
  </w:style>
  <w:style w:type="paragraph" w:styleId="a6">
    <w:name w:val="Normal (Web)"/>
    <w:basedOn w:val="a"/>
    <w:uiPriority w:val="99"/>
    <w:semiHidden/>
    <w:unhideWhenUsed/>
    <w:rsid w:val="00CF1B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F1B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1B71"/>
    <w:rPr>
      <w:rFonts w:ascii="宋体" w:eastAsia="宋体" w:hAnsi="宋体" w:cs="宋体"/>
      <w:kern w:val="0"/>
      <w:sz w:val="24"/>
      <w:szCs w:val="24"/>
    </w:rPr>
  </w:style>
  <w:style w:type="character" w:customStyle="1" w:styleId="request">
    <w:name w:val="request"/>
    <w:basedOn w:val="a0"/>
    <w:rsid w:val="00CF1B71"/>
  </w:style>
  <w:style w:type="character" w:customStyle="1" w:styleId="string">
    <w:name w:val="string"/>
    <w:basedOn w:val="a0"/>
    <w:rsid w:val="00CF1B71"/>
  </w:style>
  <w:style w:type="character" w:customStyle="1" w:styleId="attribute">
    <w:name w:val="attribute"/>
    <w:basedOn w:val="a0"/>
    <w:rsid w:val="00CF1B71"/>
  </w:style>
  <w:style w:type="character" w:customStyle="1" w:styleId="status">
    <w:name w:val="status"/>
    <w:basedOn w:val="a0"/>
    <w:rsid w:val="00CF1B71"/>
  </w:style>
  <w:style w:type="character" w:customStyle="1" w:styleId="number">
    <w:name w:val="number"/>
    <w:basedOn w:val="a0"/>
    <w:rsid w:val="00CF1B71"/>
  </w:style>
  <w:style w:type="character" w:customStyle="1" w:styleId="btn">
    <w:name w:val="btn"/>
    <w:basedOn w:val="a0"/>
    <w:rsid w:val="00CF1B71"/>
  </w:style>
  <w:style w:type="character" w:customStyle="1" w:styleId="commentcnt">
    <w:name w:val="comment_cnt"/>
    <w:basedOn w:val="a0"/>
    <w:rsid w:val="00CF1B71"/>
  </w:style>
  <w:style w:type="paragraph" w:styleId="a7">
    <w:name w:val="Balloon Text"/>
    <w:basedOn w:val="a"/>
    <w:link w:val="Char1"/>
    <w:uiPriority w:val="99"/>
    <w:semiHidden/>
    <w:unhideWhenUsed/>
    <w:rsid w:val="00CF1B7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F1B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1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auto"/>
            <w:right w:val="none" w:sz="0" w:space="0" w:color="auto"/>
          </w:divBdr>
          <w:divsChild>
            <w:div w:id="15382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4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7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0029">
              <w:marLeft w:val="0"/>
              <w:marRight w:val="0"/>
              <w:marTop w:val="24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0042">
                  <w:marLeft w:val="0"/>
                  <w:marRight w:val="0"/>
                  <w:marTop w:val="0"/>
                  <w:marBottom w:val="169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4" w:space="3" w:color="D3D3D3"/>
                        <w:right w:val="none" w:sz="0" w:space="0" w:color="auto"/>
                      </w:divBdr>
                    </w:div>
                    <w:div w:id="1672827726">
                      <w:marLeft w:val="0"/>
                      <w:marRight w:val="0"/>
                      <w:marTop w:val="0"/>
                      <w:marBottom w:val="12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66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53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5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06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71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0503194">
                      <w:marLeft w:val="0"/>
                      <w:marRight w:val="0"/>
                      <w:marTop w:val="0"/>
                      <w:marBottom w:val="12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7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44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71296">
                          <w:marLeft w:val="73"/>
                          <w:marRight w:val="7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E3E3E3"/>
                            <w:right w:val="none" w:sz="0" w:space="0" w:color="auto"/>
                          </w:divBdr>
                        </w:div>
                      </w:divsChild>
                    </w:div>
                    <w:div w:id="90329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27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1940791">
                  <w:marLeft w:val="3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4000">
                      <w:marLeft w:val="0"/>
                      <w:marRight w:val="0"/>
                      <w:marTop w:val="0"/>
                      <w:marBottom w:val="12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35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528849">
                          <w:marLeft w:val="0"/>
                          <w:marRight w:val="0"/>
                          <w:marTop w:val="0"/>
                          <w:marBottom w:val="12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0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1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609920">
                                  <w:marLeft w:val="61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73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7409593">
                          <w:marLeft w:val="0"/>
                          <w:marRight w:val="0"/>
                          <w:marTop w:val="0"/>
                          <w:marBottom w:val="12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606055">
                          <w:marLeft w:val="0"/>
                          <w:marRight w:val="0"/>
                          <w:marTop w:val="121"/>
                          <w:marBottom w:val="12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9139">
                              <w:marLeft w:val="73"/>
                              <w:marRight w:val="7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3" w:color="E3E3E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07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555212">
          <w:marLeft w:val="0"/>
          <w:marRight w:val="0"/>
          <w:marTop w:val="3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icool.com/ah" TargetMode="External"/><Relationship Id="rId13" Type="http://schemas.openxmlformats.org/officeDocument/2006/relationships/hyperlink" Target="http://www.tuicool.com/articles/fyAZRn" TargetMode="External"/><Relationship Id="rId18" Type="http://schemas.openxmlformats.org/officeDocument/2006/relationships/hyperlink" Target="http://www.tuicool.com/sites/2uyumu" TargetMode="External"/><Relationship Id="rId26" Type="http://schemas.openxmlformats.org/officeDocument/2006/relationships/image" Target="media/image2.wmf"/><Relationship Id="rId39" Type="http://schemas.openxmlformats.org/officeDocument/2006/relationships/hyperlink" Target="http://e.weibo.com/tuicool20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tuicool.com/articles/6J7VRj3" TargetMode="External"/><Relationship Id="rId34" Type="http://schemas.openxmlformats.org/officeDocument/2006/relationships/hyperlink" Target="http://www.tuicool.com/articles/6J7VRj3" TargetMode="External"/><Relationship Id="rId42" Type="http://schemas.openxmlformats.org/officeDocument/2006/relationships/image" Target="media/image7.png"/><Relationship Id="rId7" Type="http://schemas.openxmlformats.org/officeDocument/2006/relationships/hyperlink" Target="http://www.tuicool.com/" TargetMode="External"/><Relationship Id="rId12" Type="http://schemas.openxmlformats.org/officeDocument/2006/relationships/hyperlink" Target="http://www.tuicool.com/mobile" TargetMode="External"/><Relationship Id="rId17" Type="http://schemas.openxmlformats.org/officeDocument/2006/relationships/hyperlink" Target="http://www.tuicool.com/login" TargetMode="External"/><Relationship Id="rId25" Type="http://schemas.openxmlformats.org/officeDocument/2006/relationships/hyperlink" Target="http://www.tuicool.com/articles/qmiUbmF" TargetMode="External"/><Relationship Id="rId33" Type="http://schemas.openxmlformats.org/officeDocument/2006/relationships/hyperlink" Target="http://www.tuicool.com/articles/jMJn6r" TargetMode="External"/><Relationship Id="rId38" Type="http://schemas.openxmlformats.org/officeDocument/2006/relationships/hyperlink" Target="http://www.tuicool.com/articles/ANzIFja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0" Type="http://schemas.openxmlformats.org/officeDocument/2006/relationships/hyperlink" Target="http://www.tuicool.com/articles/jMJn6r" TargetMode="External"/><Relationship Id="rId29" Type="http://schemas.openxmlformats.org/officeDocument/2006/relationships/image" Target="media/image3.png"/><Relationship Id="rId41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uodong.tuicool.com/" TargetMode="External"/><Relationship Id="rId24" Type="http://schemas.openxmlformats.org/officeDocument/2006/relationships/hyperlink" Target="http://www.tuicool.com/articles/byUrmaf" TargetMode="External"/><Relationship Id="rId32" Type="http://schemas.openxmlformats.org/officeDocument/2006/relationships/image" Target="media/image4.png"/><Relationship Id="rId37" Type="http://schemas.openxmlformats.org/officeDocument/2006/relationships/hyperlink" Target="http://www.tuicool.com/articles/qmiUbmF" TargetMode="External"/><Relationship Id="rId40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1.wmf"/><Relationship Id="rId23" Type="http://schemas.openxmlformats.org/officeDocument/2006/relationships/hyperlink" Target="http://www.tuicool.com/articles/6nIBBjN" TargetMode="External"/><Relationship Id="rId28" Type="http://schemas.openxmlformats.org/officeDocument/2006/relationships/control" Target="activeX/activeX3.xml"/><Relationship Id="rId36" Type="http://schemas.openxmlformats.org/officeDocument/2006/relationships/hyperlink" Target="http://www.tuicool.com/articles/6nIBBjN" TargetMode="External"/><Relationship Id="rId10" Type="http://schemas.openxmlformats.org/officeDocument/2006/relationships/hyperlink" Target="http://www.tuicool.com/topics" TargetMode="External"/><Relationship Id="rId19" Type="http://schemas.openxmlformats.org/officeDocument/2006/relationships/hyperlink" Target="http://blog.csdn.net/u010487568/article/details/20133773" TargetMode="External"/><Relationship Id="rId31" Type="http://schemas.openxmlformats.org/officeDocument/2006/relationships/hyperlink" Target="http://www.tuicool.com/topics/11060032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tuicool.com/sites/hot" TargetMode="External"/><Relationship Id="rId14" Type="http://schemas.openxmlformats.org/officeDocument/2006/relationships/hyperlink" Target="http://www.tuicool.com/articles/fyAZRn" TargetMode="External"/><Relationship Id="rId22" Type="http://schemas.openxmlformats.org/officeDocument/2006/relationships/hyperlink" Target="http://www.tuicool.com/articles/bqERRr" TargetMode="External"/><Relationship Id="rId27" Type="http://schemas.openxmlformats.org/officeDocument/2006/relationships/control" Target="activeX/activeX2.xml"/><Relationship Id="rId30" Type="http://schemas.openxmlformats.org/officeDocument/2006/relationships/hyperlink" Target="http://www.tuicool.com/sites/2uyumu" TargetMode="External"/><Relationship Id="rId35" Type="http://schemas.openxmlformats.org/officeDocument/2006/relationships/hyperlink" Target="http://www.tuicool.com/articles/bqERRr" TargetMode="External"/><Relationship Id="rId43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1246</Words>
  <Characters>7105</Characters>
  <Application>Microsoft Office Word</Application>
  <DocSecurity>0</DocSecurity>
  <Lines>59</Lines>
  <Paragraphs>16</Paragraphs>
  <ScaleCrop>false</ScaleCrop>
  <Company/>
  <LinksUpToDate>false</LinksUpToDate>
  <CharactersWithSpaces>8335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</dc:creator>
  <cp:keywords/>
  <dc:description/>
  <cp:lastModifiedBy>mode</cp:lastModifiedBy>
  <cp:revision>2</cp:revision>
  <dcterms:created xsi:type="dcterms:W3CDTF">2014-12-18T02:01:00Z</dcterms:created>
  <dcterms:modified xsi:type="dcterms:W3CDTF">2014-12-18T02:01:00Z</dcterms:modified>
</cp:coreProperties>
</file>